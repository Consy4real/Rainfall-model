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7547" w:rsidRPr="00D47547" w:rsidRDefault="00D47547" w:rsidP="00D47547">
      <w:pPr>
        <w:shd w:val="clear" w:color="auto" w:fill="FFFFFF"/>
        <w:spacing w:line="398" w:lineRule="atLeast"/>
        <w:jc w:val="center"/>
        <w:textAlignment w:val="baseline"/>
        <w:rPr>
          <w:rFonts w:ascii="Open Sans" w:eastAsia="Times New Roman" w:hAnsi="Open Sans" w:cs="Times New Roman"/>
          <w:color w:val="777777"/>
          <w:sz w:val="48"/>
          <w:szCs w:val="48"/>
        </w:rPr>
      </w:pPr>
      <w:proofErr w:type="spellStart"/>
      <w:r w:rsidRPr="00D47547">
        <w:rPr>
          <w:rFonts w:ascii="Open Sans" w:eastAsia="Times New Roman" w:hAnsi="Open Sans" w:cs="Times New Roman"/>
          <w:color w:val="777777"/>
          <w:sz w:val="48"/>
          <w:szCs w:val="48"/>
        </w:rPr>
        <w:t>Arduino</w:t>
      </w:r>
      <w:proofErr w:type="spellEnd"/>
      <w:r w:rsidRPr="00D47547">
        <w:rPr>
          <w:rFonts w:ascii="Open Sans" w:eastAsia="Times New Roman" w:hAnsi="Open Sans" w:cs="Times New Roman"/>
          <w:color w:val="777777"/>
          <w:sz w:val="48"/>
          <w:szCs w:val="48"/>
        </w:rPr>
        <w:t xml:space="preserve"> Beginners LDR Project</w:t>
      </w:r>
    </w:p>
    <w:p w:rsidR="00D47547" w:rsidRPr="00D47547" w:rsidRDefault="00D47547" w:rsidP="00D47547">
      <w:pPr>
        <w:shd w:val="clear" w:color="auto" w:fill="FFFFFF"/>
        <w:spacing w:after="0" w:line="398" w:lineRule="atLeast"/>
        <w:textAlignment w:val="baseline"/>
        <w:rPr>
          <w:rFonts w:ascii="Open Sans" w:eastAsia="Times New Roman" w:hAnsi="Open Sans" w:cs="Times New Roman"/>
          <w:color w:val="777777"/>
          <w:sz w:val="48"/>
          <w:szCs w:val="48"/>
        </w:rPr>
      </w:pPr>
      <w:r w:rsidRPr="00D47547">
        <w:rPr>
          <w:rFonts w:ascii="Open Sans" w:eastAsia="Times New Roman" w:hAnsi="Open Sans" w:cs="Times New Roman"/>
          <w:color w:val="777777"/>
          <w:sz w:val="48"/>
          <w:szCs w:val="48"/>
        </w:rPr>
        <w:t xml:space="preserve">Wouldn’t it be cool if we could eliminate darkness? In this beginner </w:t>
      </w:r>
      <w:proofErr w:type="spellStart"/>
      <w:r w:rsidRPr="00D47547">
        <w:rPr>
          <w:rFonts w:ascii="Open Sans" w:eastAsia="Times New Roman" w:hAnsi="Open Sans" w:cs="Times New Roman"/>
          <w:color w:val="777777"/>
          <w:sz w:val="48"/>
          <w:szCs w:val="48"/>
        </w:rPr>
        <w:t>arduino</w:t>
      </w:r>
      <w:proofErr w:type="spellEnd"/>
      <w:r w:rsidRPr="00D47547">
        <w:rPr>
          <w:rFonts w:ascii="Open Sans" w:eastAsia="Times New Roman" w:hAnsi="Open Sans" w:cs="Times New Roman"/>
          <w:color w:val="777777"/>
          <w:sz w:val="48"/>
          <w:szCs w:val="48"/>
        </w:rPr>
        <w:t xml:space="preserve"> project, I have posted a very simple project that focuses on eliminating darkness.</w:t>
      </w:r>
      <w:r w:rsidRPr="00D47547">
        <w:rPr>
          <w:rFonts w:ascii="Open Sans" w:eastAsia="Times New Roman" w:hAnsi="Open Sans" w:cs="Times New Roman"/>
          <w:color w:val="777777"/>
          <w:sz w:val="48"/>
          <w:szCs w:val="48"/>
        </w:rPr>
        <w:br/>
        <w:t>What it does is that- whenever a room gets dark due to a fused bulb or any other factors, a light bulb automatically turns ON. This can be used even as an emergency lighting system. It can be used to automatically turn a light ON whenever there isn’t sufficient light in a room.</w:t>
      </w:r>
      <w:r w:rsidRPr="00D47547">
        <w:rPr>
          <w:rFonts w:ascii="Open Sans" w:eastAsia="Times New Roman" w:hAnsi="Open Sans" w:cs="Times New Roman"/>
          <w:color w:val="777777"/>
          <w:sz w:val="48"/>
          <w:szCs w:val="48"/>
        </w:rPr>
        <w:br/>
        <w:t xml:space="preserve">Here, in order to detect the intensity of light or darkness, we use a sensor called LDR (Light Dependent Resistor). The LDR is a special type of resistor which allows higher voltages to pass through it (low resistance) whenever there is high intensity of light. And passes a low voltage (high resistance) whenever it is dark. We can take advantage of this factor of the LDR and use it in our </w:t>
      </w:r>
      <w:proofErr w:type="spellStart"/>
      <w:r w:rsidRPr="00D47547">
        <w:rPr>
          <w:rFonts w:ascii="Open Sans" w:eastAsia="Times New Roman" w:hAnsi="Open Sans" w:cs="Times New Roman"/>
          <w:color w:val="777777"/>
          <w:sz w:val="48"/>
          <w:szCs w:val="48"/>
        </w:rPr>
        <w:t>Arduino</w:t>
      </w:r>
      <w:proofErr w:type="spellEnd"/>
      <w:r w:rsidRPr="00D47547">
        <w:rPr>
          <w:rFonts w:ascii="Open Sans" w:eastAsia="Times New Roman" w:hAnsi="Open Sans" w:cs="Times New Roman"/>
          <w:color w:val="777777"/>
          <w:sz w:val="48"/>
          <w:szCs w:val="48"/>
        </w:rPr>
        <w:t xml:space="preserve"> LDR sensor DIY project. Check this</w:t>
      </w:r>
      <w:r w:rsidRPr="00D47547">
        <w:rPr>
          <w:rFonts w:ascii="Open Sans" w:eastAsia="Times New Roman" w:hAnsi="Open Sans" w:cs="Times New Roman"/>
          <w:color w:val="777777"/>
          <w:sz w:val="48"/>
        </w:rPr>
        <w:t> </w:t>
      </w:r>
      <w:hyperlink r:id="rId5" w:tgtFrame="_blank" w:history="1">
        <w:r w:rsidRPr="00D47547">
          <w:rPr>
            <w:rFonts w:ascii="Open Sans" w:eastAsia="Times New Roman" w:hAnsi="Open Sans" w:cs="Times New Roman"/>
            <w:color w:val="F97352"/>
            <w:sz w:val="48"/>
            <w:u w:val="single"/>
          </w:rPr>
          <w:t>link</w:t>
        </w:r>
      </w:hyperlink>
      <w:r w:rsidRPr="00D47547">
        <w:rPr>
          <w:rFonts w:ascii="Open Sans" w:eastAsia="Times New Roman" w:hAnsi="Open Sans" w:cs="Times New Roman"/>
          <w:color w:val="777777"/>
          <w:sz w:val="48"/>
        </w:rPr>
        <w:t> </w:t>
      </w:r>
      <w:r w:rsidRPr="00D47547">
        <w:rPr>
          <w:rFonts w:ascii="Open Sans" w:eastAsia="Times New Roman" w:hAnsi="Open Sans" w:cs="Times New Roman"/>
          <w:color w:val="777777"/>
          <w:sz w:val="48"/>
          <w:szCs w:val="48"/>
        </w:rPr>
        <w:t>to know more about LDR.</w:t>
      </w:r>
    </w:p>
    <w:p w:rsidR="00D47547" w:rsidRPr="00D47547" w:rsidRDefault="00D47547" w:rsidP="00D47547">
      <w:pPr>
        <w:shd w:val="clear" w:color="auto" w:fill="FFFFFF"/>
        <w:spacing w:after="0" w:line="398" w:lineRule="atLeast"/>
        <w:textAlignment w:val="baseline"/>
        <w:rPr>
          <w:rFonts w:ascii="Open Sans" w:eastAsia="Times New Roman" w:hAnsi="Open Sans" w:cs="Times New Roman"/>
          <w:color w:val="777777"/>
          <w:sz w:val="48"/>
          <w:szCs w:val="48"/>
        </w:rPr>
      </w:pPr>
      <w:r w:rsidRPr="00D47547">
        <w:rPr>
          <w:rFonts w:ascii="Open Sans" w:eastAsia="Times New Roman" w:hAnsi="Open Sans" w:cs="Times New Roman"/>
          <w:b/>
          <w:bCs/>
          <w:color w:val="444444"/>
          <w:sz w:val="48"/>
        </w:rPr>
        <w:t xml:space="preserve">What </w:t>
      </w:r>
      <w:proofErr w:type="gramStart"/>
      <w:r w:rsidRPr="00D47547">
        <w:rPr>
          <w:rFonts w:ascii="Open Sans" w:eastAsia="Times New Roman" w:hAnsi="Open Sans" w:cs="Times New Roman"/>
          <w:b/>
          <w:bCs/>
          <w:color w:val="444444"/>
          <w:sz w:val="48"/>
        </w:rPr>
        <w:t>are</w:t>
      </w:r>
      <w:proofErr w:type="gramEnd"/>
      <w:r w:rsidRPr="00D47547">
        <w:rPr>
          <w:rFonts w:ascii="Open Sans" w:eastAsia="Times New Roman" w:hAnsi="Open Sans" w:cs="Times New Roman"/>
          <w:b/>
          <w:bCs/>
          <w:color w:val="444444"/>
          <w:sz w:val="48"/>
        </w:rPr>
        <w:t xml:space="preserve"> the stuff required to do this project? Hardware:</w:t>
      </w:r>
    </w:p>
    <w:p w:rsidR="00D47547" w:rsidRPr="00D47547" w:rsidRDefault="00D47547" w:rsidP="00D47547">
      <w:pPr>
        <w:numPr>
          <w:ilvl w:val="0"/>
          <w:numId w:val="1"/>
        </w:numPr>
        <w:shd w:val="clear" w:color="auto" w:fill="FFFFFF"/>
        <w:spacing w:after="0" w:line="697" w:lineRule="atLeast"/>
        <w:ind w:left="564"/>
        <w:textAlignment w:val="baseline"/>
        <w:rPr>
          <w:rFonts w:ascii="Open Sans" w:eastAsia="Times New Roman" w:hAnsi="Open Sans" w:cs="Times New Roman"/>
          <w:color w:val="777777"/>
          <w:sz w:val="42"/>
          <w:szCs w:val="42"/>
        </w:rPr>
      </w:pPr>
      <w:hyperlink r:id="rId6" w:tgtFrame="_blank" w:history="1">
        <w:proofErr w:type="spellStart"/>
        <w:r w:rsidRPr="00D47547">
          <w:rPr>
            <w:rFonts w:ascii="Open Sans" w:eastAsia="Times New Roman" w:hAnsi="Open Sans" w:cs="Times New Roman"/>
            <w:color w:val="F97352"/>
            <w:sz w:val="42"/>
            <w:u w:val="single"/>
          </w:rPr>
          <w:t>Arduino</w:t>
        </w:r>
        <w:proofErr w:type="spellEnd"/>
      </w:hyperlink>
      <w:r w:rsidRPr="00D47547">
        <w:rPr>
          <w:rFonts w:ascii="Open Sans" w:eastAsia="Times New Roman" w:hAnsi="Open Sans" w:cs="Times New Roman"/>
          <w:color w:val="777777"/>
          <w:sz w:val="42"/>
        </w:rPr>
        <w:t> </w:t>
      </w:r>
      <w:r w:rsidRPr="00D47547">
        <w:rPr>
          <w:rFonts w:ascii="Open Sans" w:eastAsia="Times New Roman" w:hAnsi="Open Sans" w:cs="Times New Roman"/>
          <w:color w:val="777777"/>
          <w:sz w:val="42"/>
          <w:szCs w:val="42"/>
        </w:rPr>
        <w:t xml:space="preserve">or an </w:t>
      </w:r>
      <w:proofErr w:type="spellStart"/>
      <w:r w:rsidRPr="00D47547">
        <w:rPr>
          <w:rFonts w:ascii="Open Sans" w:eastAsia="Times New Roman" w:hAnsi="Open Sans" w:cs="Times New Roman"/>
          <w:color w:val="777777"/>
          <w:sz w:val="42"/>
          <w:szCs w:val="42"/>
        </w:rPr>
        <w:t>arduino</w:t>
      </w:r>
      <w:proofErr w:type="spellEnd"/>
      <w:r w:rsidRPr="00D47547">
        <w:rPr>
          <w:rFonts w:ascii="Open Sans" w:eastAsia="Times New Roman" w:hAnsi="Open Sans" w:cs="Times New Roman"/>
          <w:color w:val="777777"/>
          <w:sz w:val="42"/>
          <w:szCs w:val="42"/>
        </w:rPr>
        <w:t xml:space="preserve"> clone board (</w:t>
      </w:r>
      <w:proofErr w:type="spellStart"/>
      <w:r w:rsidRPr="00D47547">
        <w:rPr>
          <w:rFonts w:ascii="Open Sans" w:eastAsia="Times New Roman" w:hAnsi="Open Sans" w:cs="Times New Roman"/>
          <w:color w:val="777777"/>
          <w:sz w:val="42"/>
          <w:szCs w:val="42"/>
        </w:rPr>
        <w:fldChar w:fldCharType="begin"/>
      </w:r>
      <w:r w:rsidRPr="00D47547">
        <w:rPr>
          <w:rFonts w:ascii="Open Sans" w:eastAsia="Times New Roman" w:hAnsi="Open Sans" w:cs="Times New Roman"/>
          <w:color w:val="777777"/>
          <w:sz w:val="42"/>
          <w:szCs w:val="42"/>
        </w:rPr>
        <w:instrText xml:space="preserve"> HYPERLINK "http://robokits.co.in/shop/index.php?main_page=product_info&amp;cPath=6_72&amp;products_id=388" \t "_blank" </w:instrText>
      </w:r>
      <w:r w:rsidRPr="00D47547">
        <w:rPr>
          <w:rFonts w:ascii="Open Sans" w:eastAsia="Times New Roman" w:hAnsi="Open Sans" w:cs="Times New Roman"/>
          <w:color w:val="777777"/>
          <w:sz w:val="42"/>
          <w:szCs w:val="42"/>
        </w:rPr>
        <w:fldChar w:fldCharType="separate"/>
      </w:r>
      <w:r w:rsidRPr="00D47547">
        <w:rPr>
          <w:rFonts w:ascii="Open Sans" w:eastAsia="Times New Roman" w:hAnsi="Open Sans" w:cs="Times New Roman"/>
          <w:color w:val="F97352"/>
          <w:sz w:val="42"/>
          <w:u w:val="single"/>
        </w:rPr>
        <w:t>freeduino</w:t>
      </w:r>
      <w:proofErr w:type="spellEnd"/>
      <w:r w:rsidRPr="00D47547">
        <w:rPr>
          <w:rFonts w:ascii="Open Sans" w:eastAsia="Times New Roman" w:hAnsi="Open Sans" w:cs="Times New Roman"/>
          <w:color w:val="777777"/>
          <w:sz w:val="42"/>
          <w:szCs w:val="42"/>
        </w:rPr>
        <w:fldChar w:fldCharType="end"/>
      </w:r>
      <w:r w:rsidRPr="00D47547">
        <w:rPr>
          <w:rFonts w:ascii="Open Sans" w:eastAsia="Times New Roman" w:hAnsi="Open Sans" w:cs="Times New Roman"/>
          <w:color w:val="777777"/>
          <w:sz w:val="42"/>
          <w:szCs w:val="42"/>
        </w:rPr>
        <w:t xml:space="preserve">), or make your own custom </w:t>
      </w:r>
      <w:proofErr w:type="spellStart"/>
      <w:r w:rsidRPr="00D47547">
        <w:rPr>
          <w:rFonts w:ascii="Open Sans" w:eastAsia="Times New Roman" w:hAnsi="Open Sans" w:cs="Times New Roman"/>
          <w:color w:val="777777"/>
          <w:sz w:val="42"/>
          <w:szCs w:val="42"/>
        </w:rPr>
        <w:t>arduino</w:t>
      </w:r>
      <w:proofErr w:type="spellEnd"/>
      <w:r w:rsidRPr="00D47547">
        <w:rPr>
          <w:rFonts w:ascii="Open Sans" w:eastAsia="Times New Roman" w:hAnsi="Open Sans" w:cs="Times New Roman"/>
          <w:color w:val="777777"/>
          <w:sz w:val="42"/>
          <w:szCs w:val="42"/>
        </w:rPr>
        <w:t xml:space="preserve"> board with this </w:t>
      </w:r>
      <w:hyperlink r:id="rId7" w:tgtFrame="_blank" w:history="1">
        <w:r w:rsidRPr="00D47547">
          <w:rPr>
            <w:rFonts w:ascii="Open Sans" w:eastAsia="Times New Roman" w:hAnsi="Open Sans" w:cs="Times New Roman"/>
            <w:color w:val="BA3E2E"/>
            <w:sz w:val="42"/>
            <w:u w:val="single"/>
          </w:rPr>
          <w:t>tutorial.</w:t>
        </w:r>
      </w:hyperlink>
    </w:p>
    <w:p w:rsidR="00D47547" w:rsidRPr="00D47547" w:rsidRDefault="00D47547" w:rsidP="00D47547">
      <w:pPr>
        <w:numPr>
          <w:ilvl w:val="0"/>
          <w:numId w:val="1"/>
        </w:numPr>
        <w:shd w:val="clear" w:color="auto" w:fill="FFFFFF"/>
        <w:spacing w:after="0" w:line="697" w:lineRule="atLeast"/>
        <w:ind w:left="564"/>
        <w:textAlignment w:val="baseline"/>
        <w:rPr>
          <w:rFonts w:ascii="Open Sans" w:eastAsia="Times New Roman" w:hAnsi="Open Sans" w:cs="Times New Roman"/>
          <w:color w:val="777777"/>
          <w:sz w:val="42"/>
          <w:szCs w:val="42"/>
        </w:rPr>
      </w:pPr>
      <w:hyperlink r:id="rId8" w:tgtFrame="_blank" w:history="1">
        <w:r w:rsidRPr="00D47547">
          <w:rPr>
            <w:rFonts w:ascii="Open Sans" w:eastAsia="Times New Roman" w:hAnsi="Open Sans" w:cs="Times New Roman"/>
            <w:color w:val="F97352"/>
            <w:sz w:val="42"/>
            <w:u w:val="single"/>
          </w:rPr>
          <w:t>LDR</w:t>
        </w:r>
      </w:hyperlink>
      <w:r w:rsidRPr="00D47547">
        <w:rPr>
          <w:rFonts w:ascii="Open Sans" w:eastAsia="Times New Roman" w:hAnsi="Open Sans" w:cs="Times New Roman"/>
          <w:color w:val="777777"/>
          <w:sz w:val="42"/>
        </w:rPr>
        <w:t> </w:t>
      </w:r>
      <w:r w:rsidRPr="00D47547">
        <w:rPr>
          <w:rFonts w:ascii="Open Sans" w:eastAsia="Times New Roman" w:hAnsi="Open Sans" w:cs="Times New Roman"/>
          <w:color w:val="777777"/>
          <w:sz w:val="42"/>
          <w:szCs w:val="42"/>
        </w:rPr>
        <w:t>(you can buy it online or from a local electronics store very cheaply)</w:t>
      </w:r>
    </w:p>
    <w:p w:rsidR="00D47547" w:rsidRPr="00D47547" w:rsidRDefault="00D47547" w:rsidP="00D47547">
      <w:pPr>
        <w:numPr>
          <w:ilvl w:val="0"/>
          <w:numId w:val="1"/>
        </w:numPr>
        <w:shd w:val="clear" w:color="auto" w:fill="FFFFFF"/>
        <w:spacing w:after="0" w:line="697" w:lineRule="atLeast"/>
        <w:ind w:left="564"/>
        <w:textAlignment w:val="baseline"/>
        <w:rPr>
          <w:rFonts w:ascii="Open Sans" w:eastAsia="Times New Roman" w:hAnsi="Open Sans" w:cs="Times New Roman"/>
          <w:color w:val="777777"/>
          <w:sz w:val="42"/>
          <w:szCs w:val="42"/>
        </w:rPr>
      </w:pPr>
      <w:r w:rsidRPr="00D47547">
        <w:rPr>
          <w:rFonts w:ascii="Open Sans" w:eastAsia="Times New Roman" w:hAnsi="Open Sans" w:cs="Times New Roman"/>
          <w:color w:val="777777"/>
          <w:sz w:val="42"/>
          <w:szCs w:val="42"/>
        </w:rPr>
        <w:t>5V</w:t>
      </w:r>
      <w:r w:rsidRPr="00D47547">
        <w:rPr>
          <w:rFonts w:ascii="Open Sans" w:eastAsia="Times New Roman" w:hAnsi="Open Sans" w:cs="Times New Roman"/>
          <w:color w:val="777777"/>
          <w:sz w:val="42"/>
        </w:rPr>
        <w:t> </w:t>
      </w:r>
      <w:hyperlink r:id="rId9" w:tgtFrame="_blank" w:history="1">
        <w:r w:rsidRPr="00D47547">
          <w:rPr>
            <w:rFonts w:ascii="Open Sans" w:eastAsia="Times New Roman" w:hAnsi="Open Sans" w:cs="Times New Roman"/>
            <w:color w:val="F97352"/>
            <w:sz w:val="42"/>
            <w:u w:val="single"/>
          </w:rPr>
          <w:t>SPDT Relay</w:t>
        </w:r>
      </w:hyperlink>
    </w:p>
    <w:p w:rsidR="00D47547" w:rsidRPr="00D47547" w:rsidRDefault="00D47547" w:rsidP="00D47547">
      <w:pPr>
        <w:numPr>
          <w:ilvl w:val="0"/>
          <w:numId w:val="1"/>
        </w:numPr>
        <w:shd w:val="clear" w:color="auto" w:fill="FFFFFF"/>
        <w:spacing w:after="0" w:line="697" w:lineRule="atLeast"/>
        <w:ind w:left="564"/>
        <w:textAlignment w:val="baseline"/>
        <w:rPr>
          <w:rFonts w:ascii="Open Sans" w:eastAsia="Times New Roman" w:hAnsi="Open Sans" w:cs="Times New Roman"/>
          <w:color w:val="777777"/>
          <w:sz w:val="42"/>
          <w:szCs w:val="42"/>
        </w:rPr>
      </w:pPr>
      <w:r w:rsidRPr="00D47547">
        <w:rPr>
          <w:rFonts w:ascii="Open Sans" w:eastAsia="Times New Roman" w:hAnsi="Open Sans" w:cs="Times New Roman"/>
          <w:color w:val="777777"/>
          <w:sz w:val="42"/>
          <w:szCs w:val="42"/>
        </w:rPr>
        <w:t>9V Battery and connector</w:t>
      </w:r>
    </w:p>
    <w:p w:rsidR="00D47547" w:rsidRPr="00D47547" w:rsidRDefault="00D47547" w:rsidP="00D47547">
      <w:pPr>
        <w:numPr>
          <w:ilvl w:val="0"/>
          <w:numId w:val="1"/>
        </w:numPr>
        <w:shd w:val="clear" w:color="auto" w:fill="FFFFFF"/>
        <w:spacing w:after="0" w:line="697" w:lineRule="atLeast"/>
        <w:ind w:left="564"/>
        <w:textAlignment w:val="baseline"/>
        <w:rPr>
          <w:rFonts w:ascii="Open Sans" w:eastAsia="Times New Roman" w:hAnsi="Open Sans" w:cs="Times New Roman"/>
          <w:color w:val="777777"/>
          <w:sz w:val="42"/>
          <w:szCs w:val="42"/>
        </w:rPr>
      </w:pPr>
      <w:r w:rsidRPr="00D47547">
        <w:rPr>
          <w:rFonts w:ascii="Open Sans" w:eastAsia="Times New Roman" w:hAnsi="Open Sans" w:cs="Times New Roman"/>
          <w:color w:val="777777"/>
          <w:sz w:val="42"/>
          <w:szCs w:val="42"/>
        </w:rPr>
        <w:t>Connecting wires</w:t>
      </w:r>
    </w:p>
    <w:p w:rsidR="00D47547" w:rsidRPr="00D47547" w:rsidRDefault="00D47547" w:rsidP="00D47547">
      <w:pPr>
        <w:numPr>
          <w:ilvl w:val="0"/>
          <w:numId w:val="1"/>
        </w:numPr>
        <w:shd w:val="clear" w:color="auto" w:fill="FFFFFF"/>
        <w:spacing w:after="0" w:line="697" w:lineRule="atLeast"/>
        <w:ind w:left="564"/>
        <w:textAlignment w:val="baseline"/>
        <w:rPr>
          <w:rFonts w:ascii="Open Sans" w:eastAsia="Times New Roman" w:hAnsi="Open Sans" w:cs="Times New Roman"/>
          <w:color w:val="777777"/>
          <w:sz w:val="42"/>
          <w:szCs w:val="42"/>
        </w:rPr>
      </w:pPr>
      <w:r w:rsidRPr="00D47547">
        <w:rPr>
          <w:rFonts w:ascii="Open Sans" w:eastAsia="Times New Roman" w:hAnsi="Open Sans" w:cs="Times New Roman"/>
          <w:color w:val="777777"/>
          <w:sz w:val="42"/>
          <w:szCs w:val="42"/>
        </w:rPr>
        <w:t>100K resistor</w:t>
      </w:r>
    </w:p>
    <w:p w:rsidR="00D47547" w:rsidRPr="00D47547" w:rsidRDefault="00D47547" w:rsidP="00D47547">
      <w:pPr>
        <w:shd w:val="clear" w:color="auto" w:fill="FFFFFF"/>
        <w:spacing w:after="0" w:line="398" w:lineRule="atLeast"/>
        <w:textAlignment w:val="baseline"/>
        <w:rPr>
          <w:rFonts w:ascii="Open Sans" w:eastAsia="Times New Roman" w:hAnsi="Open Sans" w:cs="Times New Roman"/>
          <w:color w:val="777777"/>
          <w:sz w:val="48"/>
          <w:szCs w:val="48"/>
        </w:rPr>
      </w:pPr>
      <w:r w:rsidRPr="00D47547">
        <w:rPr>
          <w:rFonts w:ascii="Open Sans" w:eastAsia="Times New Roman" w:hAnsi="Open Sans" w:cs="Times New Roman"/>
          <w:b/>
          <w:bCs/>
          <w:color w:val="444444"/>
          <w:sz w:val="48"/>
        </w:rPr>
        <w:t>Software:</w:t>
      </w:r>
    </w:p>
    <w:p w:rsidR="00D47547" w:rsidRPr="00D47547" w:rsidRDefault="00D47547" w:rsidP="00D47547">
      <w:pPr>
        <w:shd w:val="clear" w:color="auto" w:fill="FFFFFF"/>
        <w:spacing w:after="0" w:line="398" w:lineRule="atLeast"/>
        <w:textAlignment w:val="baseline"/>
        <w:rPr>
          <w:rFonts w:ascii="Open Sans" w:eastAsia="Times New Roman" w:hAnsi="Open Sans" w:cs="Times New Roman"/>
          <w:color w:val="777777"/>
          <w:sz w:val="48"/>
          <w:szCs w:val="48"/>
        </w:rPr>
      </w:pPr>
      <w:hyperlink r:id="rId10" w:tgtFrame="_blank" w:history="1">
        <w:proofErr w:type="spellStart"/>
        <w:r w:rsidRPr="00D47547">
          <w:rPr>
            <w:rFonts w:ascii="Open Sans" w:eastAsia="Times New Roman" w:hAnsi="Open Sans" w:cs="Times New Roman"/>
            <w:color w:val="F97352"/>
            <w:sz w:val="48"/>
            <w:u w:val="single"/>
          </w:rPr>
          <w:t>Arduino</w:t>
        </w:r>
        <w:proofErr w:type="spellEnd"/>
        <w:r w:rsidRPr="00D47547">
          <w:rPr>
            <w:rFonts w:ascii="Open Sans" w:eastAsia="Times New Roman" w:hAnsi="Open Sans" w:cs="Times New Roman"/>
            <w:color w:val="F97352"/>
            <w:sz w:val="48"/>
            <w:u w:val="single"/>
          </w:rPr>
          <w:t xml:space="preserve"> IDE</w:t>
        </w:r>
      </w:hyperlink>
    </w:p>
    <w:p w:rsidR="00D47547" w:rsidRPr="00D47547" w:rsidRDefault="00D47547" w:rsidP="00D47547">
      <w:pPr>
        <w:shd w:val="clear" w:color="auto" w:fill="FFFFFF"/>
        <w:spacing w:after="0" w:line="398" w:lineRule="atLeast"/>
        <w:textAlignment w:val="baseline"/>
        <w:rPr>
          <w:rFonts w:ascii="Open Sans" w:eastAsia="Times New Roman" w:hAnsi="Open Sans" w:cs="Times New Roman"/>
          <w:color w:val="777777"/>
          <w:sz w:val="48"/>
          <w:szCs w:val="48"/>
        </w:rPr>
      </w:pPr>
      <w:r w:rsidRPr="00D47547">
        <w:rPr>
          <w:rFonts w:ascii="Open Sans" w:eastAsia="Times New Roman" w:hAnsi="Open Sans" w:cs="Times New Roman"/>
          <w:b/>
          <w:bCs/>
          <w:color w:val="444444"/>
          <w:sz w:val="48"/>
        </w:rPr>
        <w:t>How does it work?</w:t>
      </w:r>
      <w:r w:rsidRPr="00D47547">
        <w:rPr>
          <w:rFonts w:ascii="Open Sans" w:eastAsia="Times New Roman" w:hAnsi="Open Sans" w:cs="Times New Roman"/>
          <w:color w:val="777777"/>
          <w:sz w:val="48"/>
          <w:szCs w:val="48"/>
        </w:rPr>
        <w:br/>
        <w:t>This system works by sensing the intensity of light in its environment. Here, the sensor that can be used for detecting light is an LDR. You can buy it from any local electronics store or online, for a very cheap price.</w:t>
      </w:r>
      <w:r w:rsidRPr="00D47547">
        <w:rPr>
          <w:rFonts w:ascii="Open Sans" w:eastAsia="Times New Roman" w:hAnsi="Open Sans" w:cs="Times New Roman"/>
          <w:color w:val="777777"/>
          <w:sz w:val="48"/>
          <w:szCs w:val="48"/>
        </w:rPr>
        <w:br/>
        <w:t xml:space="preserve">The LDR gives out an analog voltage when connected to </w:t>
      </w:r>
      <w:proofErr w:type="spellStart"/>
      <w:r w:rsidRPr="00D47547">
        <w:rPr>
          <w:rFonts w:ascii="Open Sans" w:eastAsia="Times New Roman" w:hAnsi="Open Sans" w:cs="Times New Roman"/>
          <w:color w:val="777777"/>
          <w:sz w:val="48"/>
          <w:szCs w:val="48"/>
        </w:rPr>
        <w:t>Vcc</w:t>
      </w:r>
      <w:proofErr w:type="spellEnd"/>
      <w:r w:rsidRPr="00D47547">
        <w:rPr>
          <w:rFonts w:ascii="Open Sans" w:eastAsia="Times New Roman" w:hAnsi="Open Sans" w:cs="Times New Roman"/>
          <w:color w:val="777777"/>
          <w:sz w:val="48"/>
          <w:szCs w:val="48"/>
        </w:rPr>
        <w:t xml:space="preserve"> (5V), which varies in magnitude in direct proportion to the input light intensity on it. That is, greater the intensity of </w:t>
      </w:r>
      <w:r w:rsidRPr="00D47547">
        <w:rPr>
          <w:rFonts w:ascii="Open Sans" w:eastAsia="Times New Roman" w:hAnsi="Open Sans" w:cs="Times New Roman"/>
          <w:color w:val="777777"/>
          <w:sz w:val="48"/>
          <w:szCs w:val="48"/>
        </w:rPr>
        <w:lastRenderedPageBreak/>
        <w:t xml:space="preserve">light, greater will be the corresponding voltage from the LDR. Since the LDR gives out an analog voltage, it is connected to the analog input pin of the </w:t>
      </w:r>
      <w:proofErr w:type="spellStart"/>
      <w:r w:rsidRPr="00D47547">
        <w:rPr>
          <w:rFonts w:ascii="Open Sans" w:eastAsia="Times New Roman" w:hAnsi="Open Sans" w:cs="Times New Roman"/>
          <w:color w:val="777777"/>
          <w:sz w:val="48"/>
          <w:szCs w:val="48"/>
        </w:rPr>
        <w:t>arduino</w:t>
      </w:r>
      <w:proofErr w:type="spellEnd"/>
      <w:r w:rsidRPr="00D47547">
        <w:rPr>
          <w:rFonts w:ascii="Open Sans" w:eastAsia="Times New Roman" w:hAnsi="Open Sans" w:cs="Times New Roman"/>
          <w:color w:val="777777"/>
          <w:sz w:val="48"/>
          <w:szCs w:val="48"/>
        </w:rPr>
        <w:t xml:space="preserve">. The </w:t>
      </w:r>
      <w:proofErr w:type="spellStart"/>
      <w:r w:rsidRPr="00D47547">
        <w:rPr>
          <w:rFonts w:ascii="Open Sans" w:eastAsia="Times New Roman" w:hAnsi="Open Sans" w:cs="Times New Roman"/>
          <w:color w:val="777777"/>
          <w:sz w:val="48"/>
          <w:szCs w:val="48"/>
        </w:rPr>
        <w:t>arduino</w:t>
      </w:r>
      <w:proofErr w:type="spellEnd"/>
      <w:r w:rsidRPr="00D47547">
        <w:rPr>
          <w:rFonts w:ascii="Open Sans" w:eastAsia="Times New Roman" w:hAnsi="Open Sans" w:cs="Times New Roman"/>
          <w:color w:val="777777"/>
          <w:sz w:val="48"/>
          <w:szCs w:val="48"/>
        </w:rPr>
        <w:t xml:space="preserve">, with its inbuilt ADC (Analog to Digital Converter) then converts the analog voltage (from 0-5V) into a digital value in the range of (0-1023). Thus, when there is sufficient light in its environment or on its surface, the converted digital values read from the LDR through the </w:t>
      </w:r>
      <w:proofErr w:type="spellStart"/>
      <w:r w:rsidRPr="00D47547">
        <w:rPr>
          <w:rFonts w:ascii="Open Sans" w:eastAsia="Times New Roman" w:hAnsi="Open Sans" w:cs="Times New Roman"/>
          <w:color w:val="777777"/>
          <w:sz w:val="48"/>
          <w:szCs w:val="48"/>
        </w:rPr>
        <w:t>arduino</w:t>
      </w:r>
      <w:proofErr w:type="spellEnd"/>
      <w:r w:rsidRPr="00D47547">
        <w:rPr>
          <w:rFonts w:ascii="Open Sans" w:eastAsia="Times New Roman" w:hAnsi="Open Sans" w:cs="Times New Roman"/>
          <w:color w:val="777777"/>
          <w:sz w:val="48"/>
          <w:szCs w:val="48"/>
        </w:rPr>
        <w:t xml:space="preserve"> will be in the range of 800-1023. For more info on the LDR, check this out:</w:t>
      </w:r>
      <w:r w:rsidRPr="00D47547">
        <w:rPr>
          <w:rFonts w:ascii="Open Sans" w:eastAsia="Times New Roman" w:hAnsi="Open Sans" w:cs="Times New Roman"/>
          <w:color w:val="777777"/>
          <w:sz w:val="48"/>
        </w:rPr>
        <w:t> </w:t>
      </w:r>
      <w:hyperlink r:id="rId11" w:tgtFrame="_blank" w:history="1">
        <w:r w:rsidRPr="00D47547">
          <w:rPr>
            <w:rFonts w:ascii="Open Sans" w:eastAsia="Times New Roman" w:hAnsi="Open Sans" w:cs="Times New Roman"/>
            <w:color w:val="F97352"/>
            <w:sz w:val="48"/>
            <w:u w:val="single"/>
          </w:rPr>
          <w:t>LDR/</w:t>
        </w:r>
        <w:proofErr w:type="spellStart"/>
        <w:r w:rsidRPr="00D47547">
          <w:rPr>
            <w:rFonts w:ascii="Open Sans" w:eastAsia="Times New Roman" w:hAnsi="Open Sans" w:cs="Times New Roman"/>
            <w:color w:val="F97352"/>
            <w:sz w:val="48"/>
            <w:u w:val="single"/>
          </w:rPr>
          <w:t>photoresistor</w:t>
        </w:r>
        <w:proofErr w:type="spellEnd"/>
      </w:hyperlink>
      <w:r w:rsidRPr="00D47547">
        <w:rPr>
          <w:rFonts w:ascii="Open Sans" w:eastAsia="Times New Roman" w:hAnsi="Open Sans" w:cs="Times New Roman"/>
          <w:color w:val="777777"/>
          <w:sz w:val="48"/>
          <w:szCs w:val="48"/>
        </w:rPr>
        <w:t>.</w:t>
      </w:r>
    </w:p>
    <w:p w:rsidR="00D47547" w:rsidRPr="00D47547" w:rsidRDefault="00D47547" w:rsidP="00D47547">
      <w:pPr>
        <w:shd w:val="clear" w:color="auto" w:fill="FFFFFF"/>
        <w:spacing w:after="0" w:line="697" w:lineRule="atLeast"/>
        <w:jc w:val="center"/>
        <w:textAlignment w:val="baseline"/>
        <w:rPr>
          <w:rFonts w:ascii="Open Sans" w:eastAsia="Times New Roman" w:hAnsi="Open Sans" w:cs="Times New Roman"/>
          <w:color w:val="777777"/>
          <w:sz w:val="42"/>
          <w:szCs w:val="42"/>
        </w:rPr>
      </w:pPr>
      <w:r>
        <w:rPr>
          <w:rFonts w:ascii="Open Sans" w:eastAsia="Times New Roman" w:hAnsi="Open Sans" w:cs="Times New Roman"/>
          <w:noProof/>
          <w:color w:val="F97352"/>
          <w:sz w:val="42"/>
          <w:szCs w:val="42"/>
          <w:bdr w:val="none" w:sz="0" w:space="0" w:color="auto" w:frame="1"/>
        </w:rPr>
        <w:drawing>
          <wp:inline distT="0" distB="0" distL="0" distR="0">
            <wp:extent cx="4114800" cy="3486150"/>
            <wp:effectExtent l="19050" t="0" r="0" b="0"/>
            <wp:docPr id="1" name="Picture 1" descr="Arduino LDR Sensor">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duino LDR Sensor">
                      <a:hlinkClick r:id="rId12"/>
                    </pic:cNvPr>
                    <pic:cNvPicPr>
                      <a:picLocks noChangeAspect="1" noChangeArrowheads="1"/>
                    </pic:cNvPicPr>
                  </pic:nvPicPr>
                  <pic:blipFill>
                    <a:blip r:embed="rId13"/>
                    <a:srcRect/>
                    <a:stretch>
                      <a:fillRect/>
                    </a:stretch>
                  </pic:blipFill>
                  <pic:spPr bwMode="auto">
                    <a:xfrm>
                      <a:off x="0" y="0"/>
                      <a:ext cx="4114800" cy="3486150"/>
                    </a:xfrm>
                    <a:prstGeom prst="rect">
                      <a:avLst/>
                    </a:prstGeom>
                    <a:noFill/>
                    <a:ln w="9525">
                      <a:noFill/>
                      <a:miter lim="800000"/>
                      <a:headEnd/>
                      <a:tailEnd/>
                    </a:ln>
                  </pic:spPr>
                </pic:pic>
              </a:graphicData>
            </a:graphic>
          </wp:inline>
        </w:drawing>
      </w:r>
    </w:p>
    <w:p w:rsidR="00D47547" w:rsidRPr="00D47547" w:rsidRDefault="00D47547" w:rsidP="00D47547">
      <w:pPr>
        <w:shd w:val="clear" w:color="auto" w:fill="FFFFFF"/>
        <w:spacing w:line="398" w:lineRule="atLeast"/>
        <w:jc w:val="center"/>
        <w:textAlignment w:val="baseline"/>
        <w:rPr>
          <w:rFonts w:ascii="Open Sans" w:eastAsia="Times New Roman" w:hAnsi="Open Sans" w:cs="Times New Roman"/>
          <w:color w:val="777777"/>
          <w:sz w:val="48"/>
          <w:szCs w:val="48"/>
        </w:rPr>
      </w:pPr>
      <w:proofErr w:type="spellStart"/>
      <w:r w:rsidRPr="00D47547">
        <w:rPr>
          <w:rFonts w:ascii="Open Sans" w:eastAsia="Times New Roman" w:hAnsi="Open Sans" w:cs="Times New Roman"/>
          <w:color w:val="777777"/>
          <w:sz w:val="48"/>
          <w:szCs w:val="48"/>
        </w:rPr>
        <w:t>Arduino</w:t>
      </w:r>
      <w:proofErr w:type="spellEnd"/>
      <w:r w:rsidRPr="00D47547">
        <w:rPr>
          <w:rFonts w:ascii="Open Sans" w:eastAsia="Times New Roman" w:hAnsi="Open Sans" w:cs="Times New Roman"/>
          <w:color w:val="777777"/>
          <w:sz w:val="48"/>
          <w:szCs w:val="48"/>
        </w:rPr>
        <w:t xml:space="preserve"> LDR Sensor working</w:t>
      </w:r>
    </w:p>
    <w:p w:rsidR="00D47547" w:rsidRPr="00D47547" w:rsidRDefault="00D47547" w:rsidP="00D47547">
      <w:pPr>
        <w:shd w:val="clear" w:color="auto" w:fill="FFFFFF"/>
        <w:spacing w:after="600" w:line="398" w:lineRule="atLeast"/>
        <w:textAlignment w:val="baseline"/>
        <w:rPr>
          <w:rFonts w:ascii="Open Sans" w:eastAsia="Times New Roman" w:hAnsi="Open Sans" w:cs="Times New Roman"/>
          <w:color w:val="777777"/>
          <w:sz w:val="48"/>
          <w:szCs w:val="48"/>
        </w:rPr>
      </w:pPr>
      <w:r w:rsidRPr="00D47547">
        <w:rPr>
          <w:rFonts w:ascii="Open Sans" w:eastAsia="Times New Roman" w:hAnsi="Open Sans" w:cs="Times New Roman"/>
          <w:color w:val="777777"/>
          <w:sz w:val="48"/>
          <w:szCs w:val="48"/>
        </w:rPr>
        <w:lastRenderedPageBreak/>
        <w:t xml:space="preserve">Furthermore, we then program the </w:t>
      </w:r>
      <w:proofErr w:type="spellStart"/>
      <w:r w:rsidRPr="00D47547">
        <w:rPr>
          <w:rFonts w:ascii="Open Sans" w:eastAsia="Times New Roman" w:hAnsi="Open Sans" w:cs="Times New Roman"/>
          <w:color w:val="777777"/>
          <w:sz w:val="48"/>
          <w:szCs w:val="48"/>
        </w:rPr>
        <w:t>arduino</w:t>
      </w:r>
      <w:proofErr w:type="spellEnd"/>
      <w:r w:rsidRPr="00D47547">
        <w:rPr>
          <w:rFonts w:ascii="Open Sans" w:eastAsia="Times New Roman" w:hAnsi="Open Sans" w:cs="Times New Roman"/>
          <w:color w:val="777777"/>
          <w:sz w:val="48"/>
          <w:szCs w:val="48"/>
        </w:rPr>
        <w:t xml:space="preserve"> to turn ON a relay. And correspondingly turn ON an appliance (light bulb), when the light intensity is low (can be done by covering the surface of the LDR with any object). That is, when the digital values read are in the higher range than usual.</w:t>
      </w:r>
    </w:p>
    <w:p w:rsidR="00D47547" w:rsidRPr="00D47547" w:rsidRDefault="00D47547" w:rsidP="00D47547">
      <w:pPr>
        <w:shd w:val="clear" w:color="auto" w:fill="FFFFFF"/>
        <w:spacing w:after="270" w:line="312" w:lineRule="atLeast"/>
        <w:outlineLvl w:val="3"/>
        <w:rPr>
          <w:rFonts w:ascii="Open Sans" w:eastAsia="Times New Roman" w:hAnsi="Open Sans" w:cs="Times New Roman"/>
          <w:b/>
          <w:bCs/>
          <w:color w:val="F97352"/>
          <w:sz w:val="54"/>
          <w:szCs w:val="54"/>
        </w:rPr>
      </w:pPr>
      <w:r w:rsidRPr="00D47547">
        <w:rPr>
          <w:rFonts w:ascii="Open Sans" w:eastAsia="Times New Roman" w:hAnsi="Open Sans" w:cs="Times New Roman"/>
          <w:b/>
          <w:bCs/>
          <w:color w:val="F97352"/>
          <w:sz w:val="54"/>
          <w:szCs w:val="54"/>
        </w:rPr>
        <w:t>Step 1:  </w:t>
      </w:r>
      <w:proofErr w:type="spellStart"/>
      <w:r w:rsidRPr="00D47547">
        <w:rPr>
          <w:rFonts w:ascii="Open Sans" w:eastAsia="Times New Roman" w:hAnsi="Open Sans" w:cs="Times New Roman"/>
          <w:b/>
          <w:bCs/>
          <w:color w:val="F97352"/>
          <w:sz w:val="54"/>
          <w:szCs w:val="54"/>
        </w:rPr>
        <w:t>Arduino</w:t>
      </w:r>
      <w:proofErr w:type="spellEnd"/>
      <w:r w:rsidRPr="00D47547">
        <w:rPr>
          <w:rFonts w:ascii="Open Sans" w:eastAsia="Times New Roman" w:hAnsi="Open Sans" w:cs="Times New Roman"/>
          <w:b/>
          <w:bCs/>
          <w:color w:val="F97352"/>
          <w:sz w:val="54"/>
          <w:szCs w:val="54"/>
        </w:rPr>
        <w:t xml:space="preserve"> LDR Sensor Connections</w:t>
      </w:r>
    </w:p>
    <w:p w:rsidR="00D47547" w:rsidRPr="00D47547" w:rsidRDefault="00D47547" w:rsidP="00D47547">
      <w:pPr>
        <w:shd w:val="clear" w:color="auto" w:fill="FFFFFF"/>
        <w:spacing w:after="600" w:line="398" w:lineRule="atLeast"/>
        <w:textAlignment w:val="baseline"/>
        <w:rPr>
          <w:rFonts w:ascii="Open Sans" w:eastAsia="Times New Roman" w:hAnsi="Open Sans" w:cs="Times New Roman"/>
          <w:color w:val="777777"/>
          <w:sz w:val="48"/>
          <w:szCs w:val="48"/>
        </w:rPr>
      </w:pPr>
      <w:r w:rsidRPr="00D47547">
        <w:rPr>
          <w:rFonts w:ascii="Open Sans" w:eastAsia="Times New Roman" w:hAnsi="Open Sans" w:cs="Times New Roman"/>
          <w:color w:val="777777"/>
          <w:sz w:val="48"/>
          <w:szCs w:val="48"/>
        </w:rPr>
        <w:t xml:space="preserve">First of all, you need to connect the LDR to the analog input pin 0 of </w:t>
      </w:r>
      <w:proofErr w:type="spellStart"/>
      <w:r w:rsidRPr="00D47547">
        <w:rPr>
          <w:rFonts w:ascii="Open Sans" w:eastAsia="Times New Roman" w:hAnsi="Open Sans" w:cs="Times New Roman"/>
          <w:color w:val="777777"/>
          <w:sz w:val="48"/>
          <w:szCs w:val="48"/>
        </w:rPr>
        <w:t>arduino</w:t>
      </w:r>
      <w:proofErr w:type="spellEnd"/>
      <w:r w:rsidRPr="00D47547">
        <w:rPr>
          <w:rFonts w:ascii="Open Sans" w:eastAsia="Times New Roman" w:hAnsi="Open Sans" w:cs="Times New Roman"/>
          <w:color w:val="777777"/>
          <w:sz w:val="48"/>
          <w:szCs w:val="48"/>
        </w:rPr>
        <w:t xml:space="preserve">. You have to use a voltage divider configuration to do this. The connection diagram for the </w:t>
      </w:r>
      <w:proofErr w:type="spellStart"/>
      <w:r w:rsidRPr="00D47547">
        <w:rPr>
          <w:rFonts w:ascii="Open Sans" w:eastAsia="Times New Roman" w:hAnsi="Open Sans" w:cs="Times New Roman"/>
          <w:color w:val="777777"/>
          <w:sz w:val="48"/>
          <w:szCs w:val="48"/>
        </w:rPr>
        <w:t>arduino</w:t>
      </w:r>
      <w:proofErr w:type="spellEnd"/>
      <w:r w:rsidRPr="00D47547">
        <w:rPr>
          <w:rFonts w:ascii="Open Sans" w:eastAsia="Times New Roman" w:hAnsi="Open Sans" w:cs="Times New Roman"/>
          <w:color w:val="777777"/>
          <w:sz w:val="48"/>
          <w:szCs w:val="48"/>
        </w:rPr>
        <w:t xml:space="preserve"> is as given below:</w:t>
      </w:r>
    </w:p>
    <w:p w:rsidR="00D47547" w:rsidRPr="00D47547" w:rsidRDefault="00D47547" w:rsidP="00D47547">
      <w:pPr>
        <w:shd w:val="clear" w:color="auto" w:fill="FFFFFF"/>
        <w:spacing w:after="0" w:line="697" w:lineRule="atLeast"/>
        <w:jc w:val="center"/>
        <w:textAlignment w:val="baseline"/>
        <w:rPr>
          <w:rFonts w:ascii="Open Sans" w:eastAsia="Times New Roman" w:hAnsi="Open Sans" w:cs="Times New Roman"/>
          <w:color w:val="777777"/>
          <w:sz w:val="42"/>
          <w:szCs w:val="42"/>
        </w:rPr>
      </w:pPr>
      <w:r>
        <w:rPr>
          <w:rFonts w:ascii="Open Sans" w:eastAsia="Times New Roman" w:hAnsi="Open Sans" w:cs="Times New Roman"/>
          <w:noProof/>
          <w:color w:val="F97352"/>
          <w:sz w:val="42"/>
          <w:szCs w:val="42"/>
          <w:bdr w:val="none" w:sz="0" w:space="0" w:color="auto" w:frame="1"/>
        </w:rPr>
        <w:lastRenderedPageBreak/>
        <w:drawing>
          <wp:inline distT="0" distB="0" distL="0" distR="0">
            <wp:extent cx="3714750" cy="3810000"/>
            <wp:effectExtent l="19050" t="0" r="0" b="0"/>
            <wp:docPr id="2" name="Picture 2" descr="Arduino Beginners LDR Project">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duino Beginners LDR Project">
                      <a:hlinkClick r:id="rId14"/>
                    </pic:cNvPr>
                    <pic:cNvPicPr>
                      <a:picLocks noChangeAspect="1" noChangeArrowheads="1"/>
                    </pic:cNvPicPr>
                  </pic:nvPicPr>
                  <pic:blipFill>
                    <a:blip r:embed="rId15"/>
                    <a:srcRect/>
                    <a:stretch>
                      <a:fillRect/>
                    </a:stretch>
                  </pic:blipFill>
                  <pic:spPr bwMode="auto">
                    <a:xfrm>
                      <a:off x="0" y="0"/>
                      <a:ext cx="3714750" cy="3810000"/>
                    </a:xfrm>
                    <a:prstGeom prst="rect">
                      <a:avLst/>
                    </a:prstGeom>
                    <a:noFill/>
                    <a:ln w="9525">
                      <a:noFill/>
                      <a:miter lim="800000"/>
                      <a:headEnd/>
                      <a:tailEnd/>
                    </a:ln>
                  </pic:spPr>
                </pic:pic>
              </a:graphicData>
            </a:graphic>
          </wp:inline>
        </w:drawing>
      </w:r>
    </w:p>
    <w:p w:rsidR="00D47547" w:rsidRPr="00D47547" w:rsidRDefault="00D47547" w:rsidP="00D47547">
      <w:pPr>
        <w:shd w:val="clear" w:color="auto" w:fill="FFFFFF"/>
        <w:spacing w:line="398" w:lineRule="atLeast"/>
        <w:jc w:val="center"/>
        <w:textAlignment w:val="baseline"/>
        <w:rPr>
          <w:rFonts w:ascii="Open Sans" w:eastAsia="Times New Roman" w:hAnsi="Open Sans" w:cs="Times New Roman"/>
          <w:color w:val="777777"/>
          <w:sz w:val="48"/>
          <w:szCs w:val="48"/>
        </w:rPr>
      </w:pPr>
      <w:proofErr w:type="spellStart"/>
      <w:r w:rsidRPr="00D47547">
        <w:rPr>
          <w:rFonts w:ascii="Open Sans" w:eastAsia="Times New Roman" w:hAnsi="Open Sans" w:cs="Times New Roman"/>
          <w:color w:val="777777"/>
          <w:sz w:val="48"/>
          <w:szCs w:val="48"/>
        </w:rPr>
        <w:t>Arduino</w:t>
      </w:r>
      <w:proofErr w:type="spellEnd"/>
      <w:r w:rsidRPr="00D47547">
        <w:rPr>
          <w:rFonts w:ascii="Open Sans" w:eastAsia="Times New Roman" w:hAnsi="Open Sans" w:cs="Times New Roman"/>
          <w:color w:val="777777"/>
          <w:sz w:val="48"/>
          <w:szCs w:val="48"/>
        </w:rPr>
        <w:t xml:space="preserve"> LDR connections</w:t>
      </w:r>
    </w:p>
    <w:p w:rsidR="00D47547" w:rsidRPr="00D47547" w:rsidRDefault="00D47547" w:rsidP="00D47547">
      <w:pPr>
        <w:shd w:val="clear" w:color="auto" w:fill="FFFFFF"/>
        <w:spacing w:after="600" w:line="398" w:lineRule="atLeast"/>
        <w:textAlignment w:val="baseline"/>
        <w:rPr>
          <w:rFonts w:ascii="Open Sans" w:eastAsia="Times New Roman" w:hAnsi="Open Sans" w:cs="Times New Roman"/>
          <w:color w:val="777777"/>
          <w:sz w:val="48"/>
          <w:szCs w:val="48"/>
        </w:rPr>
      </w:pPr>
      <w:r w:rsidRPr="00D47547">
        <w:rPr>
          <w:rFonts w:ascii="Open Sans" w:eastAsia="Times New Roman" w:hAnsi="Open Sans" w:cs="Times New Roman"/>
          <w:color w:val="777777"/>
          <w:sz w:val="48"/>
          <w:szCs w:val="48"/>
        </w:rPr>
        <w:t xml:space="preserve">Here, one leg of the LDR is connected to VCC (5V) on the </w:t>
      </w:r>
      <w:proofErr w:type="spellStart"/>
      <w:r w:rsidRPr="00D47547">
        <w:rPr>
          <w:rFonts w:ascii="Open Sans" w:eastAsia="Times New Roman" w:hAnsi="Open Sans" w:cs="Times New Roman"/>
          <w:color w:val="777777"/>
          <w:sz w:val="48"/>
          <w:szCs w:val="48"/>
        </w:rPr>
        <w:t>arduino</w:t>
      </w:r>
      <w:proofErr w:type="spellEnd"/>
      <w:r w:rsidRPr="00D47547">
        <w:rPr>
          <w:rFonts w:ascii="Open Sans" w:eastAsia="Times New Roman" w:hAnsi="Open Sans" w:cs="Times New Roman"/>
          <w:color w:val="777777"/>
          <w:sz w:val="48"/>
          <w:szCs w:val="48"/>
        </w:rPr>
        <w:t xml:space="preserve">. And the other to the analog pin 0 of the </w:t>
      </w:r>
      <w:proofErr w:type="spellStart"/>
      <w:r w:rsidRPr="00D47547">
        <w:rPr>
          <w:rFonts w:ascii="Open Sans" w:eastAsia="Times New Roman" w:hAnsi="Open Sans" w:cs="Times New Roman"/>
          <w:color w:val="777777"/>
          <w:sz w:val="48"/>
          <w:szCs w:val="48"/>
        </w:rPr>
        <w:t>arduino</w:t>
      </w:r>
      <w:proofErr w:type="spellEnd"/>
      <w:r w:rsidRPr="00D47547">
        <w:rPr>
          <w:rFonts w:ascii="Open Sans" w:eastAsia="Times New Roman" w:hAnsi="Open Sans" w:cs="Times New Roman"/>
          <w:color w:val="777777"/>
          <w:sz w:val="48"/>
          <w:szCs w:val="48"/>
        </w:rPr>
        <w:t>. A 100K resistor is also connected to the same leg and grounded.</w:t>
      </w:r>
    </w:p>
    <w:p w:rsidR="00D47547" w:rsidRPr="00D47547" w:rsidRDefault="00D47547" w:rsidP="00D47547">
      <w:pPr>
        <w:shd w:val="clear" w:color="auto" w:fill="FFFFFF"/>
        <w:spacing w:after="270" w:line="312" w:lineRule="atLeast"/>
        <w:outlineLvl w:val="3"/>
        <w:rPr>
          <w:rFonts w:ascii="Open Sans" w:eastAsia="Times New Roman" w:hAnsi="Open Sans" w:cs="Times New Roman"/>
          <w:b/>
          <w:bCs/>
          <w:color w:val="F97352"/>
          <w:sz w:val="54"/>
          <w:szCs w:val="54"/>
        </w:rPr>
      </w:pPr>
      <w:r w:rsidRPr="00D47547">
        <w:rPr>
          <w:rFonts w:ascii="Open Sans" w:eastAsia="Times New Roman" w:hAnsi="Open Sans" w:cs="Times New Roman"/>
          <w:b/>
          <w:bCs/>
          <w:color w:val="F97352"/>
          <w:sz w:val="54"/>
          <w:szCs w:val="54"/>
        </w:rPr>
        <w:t>Step 2: Testing the code for </w:t>
      </w:r>
      <w:proofErr w:type="spellStart"/>
      <w:r w:rsidRPr="00D47547">
        <w:rPr>
          <w:rFonts w:ascii="Open Sans" w:eastAsia="Times New Roman" w:hAnsi="Open Sans" w:cs="Times New Roman"/>
          <w:b/>
          <w:bCs/>
          <w:color w:val="F97352"/>
          <w:sz w:val="54"/>
          <w:szCs w:val="54"/>
        </w:rPr>
        <w:t>Arduino</w:t>
      </w:r>
      <w:proofErr w:type="spellEnd"/>
      <w:r w:rsidRPr="00D47547">
        <w:rPr>
          <w:rFonts w:ascii="Open Sans" w:eastAsia="Times New Roman" w:hAnsi="Open Sans" w:cs="Times New Roman"/>
          <w:b/>
          <w:bCs/>
          <w:color w:val="F97352"/>
          <w:sz w:val="54"/>
          <w:szCs w:val="54"/>
        </w:rPr>
        <w:t xml:space="preserve"> LDR Sensor</w:t>
      </w:r>
    </w:p>
    <w:p w:rsidR="00D47547" w:rsidRPr="00D47547" w:rsidRDefault="00D47547" w:rsidP="00D47547">
      <w:pPr>
        <w:shd w:val="clear" w:color="auto" w:fill="FFFFFF"/>
        <w:spacing w:after="600" w:line="398" w:lineRule="atLeast"/>
        <w:textAlignment w:val="baseline"/>
        <w:rPr>
          <w:rFonts w:ascii="Open Sans" w:eastAsia="Times New Roman" w:hAnsi="Open Sans" w:cs="Times New Roman"/>
          <w:color w:val="777777"/>
          <w:sz w:val="48"/>
          <w:szCs w:val="48"/>
        </w:rPr>
      </w:pPr>
      <w:r w:rsidRPr="00D47547">
        <w:rPr>
          <w:rFonts w:ascii="Open Sans" w:eastAsia="Times New Roman" w:hAnsi="Open Sans" w:cs="Times New Roman"/>
          <w:color w:val="777777"/>
          <w:sz w:val="48"/>
          <w:szCs w:val="48"/>
        </w:rPr>
        <w:t xml:space="preserve">Now, after connecting the LDR to </w:t>
      </w:r>
      <w:proofErr w:type="spellStart"/>
      <w:r w:rsidRPr="00D47547">
        <w:rPr>
          <w:rFonts w:ascii="Open Sans" w:eastAsia="Times New Roman" w:hAnsi="Open Sans" w:cs="Times New Roman"/>
          <w:color w:val="777777"/>
          <w:sz w:val="48"/>
          <w:szCs w:val="48"/>
        </w:rPr>
        <w:t>arduino</w:t>
      </w:r>
      <w:proofErr w:type="spellEnd"/>
      <w:r w:rsidRPr="00D47547">
        <w:rPr>
          <w:rFonts w:ascii="Open Sans" w:eastAsia="Times New Roman" w:hAnsi="Open Sans" w:cs="Times New Roman"/>
          <w:color w:val="777777"/>
          <w:sz w:val="48"/>
          <w:szCs w:val="48"/>
        </w:rPr>
        <w:t xml:space="preserve">, we can check for the values coming from the LDR via </w:t>
      </w:r>
      <w:proofErr w:type="spellStart"/>
      <w:r w:rsidRPr="00D47547">
        <w:rPr>
          <w:rFonts w:ascii="Open Sans" w:eastAsia="Times New Roman" w:hAnsi="Open Sans" w:cs="Times New Roman"/>
          <w:color w:val="777777"/>
          <w:sz w:val="48"/>
          <w:szCs w:val="48"/>
        </w:rPr>
        <w:t>arduino</w:t>
      </w:r>
      <w:proofErr w:type="spellEnd"/>
      <w:r w:rsidRPr="00D47547">
        <w:rPr>
          <w:rFonts w:ascii="Open Sans" w:eastAsia="Times New Roman" w:hAnsi="Open Sans" w:cs="Times New Roman"/>
          <w:color w:val="777777"/>
          <w:sz w:val="48"/>
          <w:szCs w:val="48"/>
        </w:rPr>
        <w:t xml:space="preserve">. For this, connect the </w:t>
      </w:r>
      <w:proofErr w:type="spellStart"/>
      <w:r w:rsidRPr="00D47547">
        <w:rPr>
          <w:rFonts w:ascii="Open Sans" w:eastAsia="Times New Roman" w:hAnsi="Open Sans" w:cs="Times New Roman"/>
          <w:color w:val="777777"/>
          <w:sz w:val="48"/>
          <w:szCs w:val="48"/>
        </w:rPr>
        <w:t>arduino</w:t>
      </w:r>
      <w:proofErr w:type="spellEnd"/>
      <w:r w:rsidRPr="00D47547">
        <w:rPr>
          <w:rFonts w:ascii="Open Sans" w:eastAsia="Times New Roman" w:hAnsi="Open Sans" w:cs="Times New Roman"/>
          <w:color w:val="777777"/>
          <w:sz w:val="48"/>
          <w:szCs w:val="48"/>
        </w:rPr>
        <w:t xml:space="preserve"> via </w:t>
      </w:r>
      <w:r w:rsidRPr="00D47547">
        <w:rPr>
          <w:rFonts w:ascii="Open Sans" w:eastAsia="Times New Roman" w:hAnsi="Open Sans" w:cs="Times New Roman"/>
          <w:color w:val="777777"/>
          <w:sz w:val="48"/>
          <w:szCs w:val="48"/>
        </w:rPr>
        <w:lastRenderedPageBreak/>
        <w:t xml:space="preserve">USB to your PC and open up the </w:t>
      </w:r>
      <w:proofErr w:type="spellStart"/>
      <w:r w:rsidRPr="00D47547">
        <w:rPr>
          <w:rFonts w:ascii="Open Sans" w:eastAsia="Times New Roman" w:hAnsi="Open Sans" w:cs="Times New Roman"/>
          <w:color w:val="777777"/>
          <w:sz w:val="48"/>
          <w:szCs w:val="48"/>
        </w:rPr>
        <w:t>arduino</w:t>
      </w:r>
      <w:proofErr w:type="spellEnd"/>
      <w:r w:rsidRPr="00D47547">
        <w:rPr>
          <w:rFonts w:ascii="Open Sans" w:eastAsia="Times New Roman" w:hAnsi="Open Sans" w:cs="Times New Roman"/>
          <w:color w:val="777777"/>
          <w:sz w:val="48"/>
          <w:szCs w:val="48"/>
        </w:rPr>
        <w:t xml:space="preserve"> IDE or software. Now, paste this code and upload it to </w:t>
      </w:r>
      <w:proofErr w:type="spellStart"/>
      <w:r w:rsidRPr="00D47547">
        <w:rPr>
          <w:rFonts w:ascii="Open Sans" w:eastAsia="Times New Roman" w:hAnsi="Open Sans" w:cs="Times New Roman"/>
          <w:color w:val="777777"/>
          <w:sz w:val="48"/>
          <w:szCs w:val="48"/>
        </w:rPr>
        <w:t>arduino</w:t>
      </w:r>
      <w:proofErr w:type="spellEnd"/>
      <w:r w:rsidRPr="00D47547">
        <w:rPr>
          <w:rFonts w:ascii="Open Sans" w:eastAsia="Times New Roman" w:hAnsi="Open Sans" w:cs="Times New Roman"/>
          <w:color w:val="777777"/>
          <w:sz w:val="48"/>
          <w:szCs w:val="48"/>
        </w:rPr>
        <w:t>:</w:t>
      </w:r>
    </w:p>
    <w:p w:rsidR="00D47547" w:rsidRPr="00D47547" w:rsidRDefault="00D47547" w:rsidP="00D47547">
      <w:pPr>
        <w:shd w:val="clear" w:color="auto" w:fill="FFFFFF"/>
        <w:spacing w:after="600" w:line="398" w:lineRule="atLeast"/>
        <w:textAlignment w:val="baseline"/>
        <w:rPr>
          <w:rFonts w:ascii="Open Sans" w:eastAsia="Times New Roman" w:hAnsi="Open Sans" w:cs="Times New Roman"/>
          <w:color w:val="777777"/>
          <w:sz w:val="48"/>
          <w:szCs w:val="48"/>
        </w:rPr>
      </w:pPr>
      <w:proofErr w:type="spellStart"/>
      <w:r w:rsidRPr="00D47547">
        <w:rPr>
          <w:rFonts w:ascii="Open Sans" w:eastAsia="Times New Roman" w:hAnsi="Open Sans" w:cs="Times New Roman"/>
          <w:color w:val="777777"/>
          <w:sz w:val="48"/>
          <w:szCs w:val="48"/>
        </w:rPr>
        <w:t>int</w:t>
      </w:r>
      <w:proofErr w:type="spellEnd"/>
      <w:r w:rsidRPr="00D47547">
        <w:rPr>
          <w:rFonts w:ascii="Open Sans" w:eastAsia="Times New Roman" w:hAnsi="Open Sans" w:cs="Times New Roman"/>
          <w:color w:val="777777"/>
          <w:sz w:val="48"/>
          <w:szCs w:val="48"/>
        </w:rPr>
        <w:t xml:space="preserve"> </w:t>
      </w:r>
      <w:proofErr w:type="spellStart"/>
      <w:r w:rsidRPr="00D47547">
        <w:rPr>
          <w:rFonts w:ascii="Open Sans" w:eastAsia="Times New Roman" w:hAnsi="Open Sans" w:cs="Times New Roman"/>
          <w:color w:val="777777"/>
          <w:sz w:val="48"/>
          <w:szCs w:val="48"/>
        </w:rPr>
        <w:t>sensorPin</w:t>
      </w:r>
      <w:proofErr w:type="spellEnd"/>
      <w:r w:rsidRPr="00D47547">
        <w:rPr>
          <w:rFonts w:ascii="Open Sans" w:eastAsia="Times New Roman" w:hAnsi="Open Sans" w:cs="Times New Roman"/>
          <w:color w:val="777777"/>
          <w:sz w:val="48"/>
          <w:szCs w:val="48"/>
        </w:rPr>
        <w:t xml:space="preserve"> = A0; // select the input pin for </w:t>
      </w:r>
      <w:proofErr w:type="spellStart"/>
      <w:r w:rsidRPr="00D47547">
        <w:rPr>
          <w:rFonts w:ascii="Open Sans" w:eastAsia="Times New Roman" w:hAnsi="Open Sans" w:cs="Times New Roman"/>
          <w:color w:val="777777"/>
          <w:sz w:val="48"/>
          <w:szCs w:val="48"/>
        </w:rPr>
        <w:t>ldr</w:t>
      </w:r>
      <w:proofErr w:type="spellEnd"/>
      <w:r w:rsidRPr="00D47547">
        <w:rPr>
          <w:rFonts w:ascii="Open Sans" w:eastAsia="Times New Roman" w:hAnsi="Open Sans" w:cs="Times New Roman"/>
          <w:color w:val="777777"/>
          <w:sz w:val="48"/>
          <w:szCs w:val="48"/>
        </w:rPr>
        <w:br/>
      </w:r>
      <w:proofErr w:type="spellStart"/>
      <w:r w:rsidRPr="00D47547">
        <w:rPr>
          <w:rFonts w:ascii="Open Sans" w:eastAsia="Times New Roman" w:hAnsi="Open Sans" w:cs="Times New Roman"/>
          <w:color w:val="777777"/>
          <w:sz w:val="48"/>
          <w:szCs w:val="48"/>
        </w:rPr>
        <w:t>int</w:t>
      </w:r>
      <w:proofErr w:type="spellEnd"/>
      <w:r w:rsidRPr="00D47547">
        <w:rPr>
          <w:rFonts w:ascii="Open Sans" w:eastAsia="Times New Roman" w:hAnsi="Open Sans" w:cs="Times New Roman"/>
          <w:color w:val="777777"/>
          <w:sz w:val="48"/>
          <w:szCs w:val="48"/>
        </w:rPr>
        <w:t xml:space="preserve"> </w:t>
      </w:r>
      <w:proofErr w:type="spellStart"/>
      <w:r w:rsidRPr="00D47547">
        <w:rPr>
          <w:rFonts w:ascii="Open Sans" w:eastAsia="Times New Roman" w:hAnsi="Open Sans" w:cs="Times New Roman"/>
          <w:color w:val="777777"/>
          <w:sz w:val="48"/>
          <w:szCs w:val="48"/>
        </w:rPr>
        <w:t>sensorValue</w:t>
      </w:r>
      <w:proofErr w:type="spellEnd"/>
      <w:r w:rsidRPr="00D47547">
        <w:rPr>
          <w:rFonts w:ascii="Open Sans" w:eastAsia="Times New Roman" w:hAnsi="Open Sans" w:cs="Times New Roman"/>
          <w:color w:val="777777"/>
          <w:sz w:val="48"/>
          <w:szCs w:val="48"/>
        </w:rPr>
        <w:t xml:space="preserve"> = 0; // variable to store the value coming from the sensor</w:t>
      </w:r>
      <w:r w:rsidRPr="00D47547">
        <w:rPr>
          <w:rFonts w:ascii="Open Sans" w:eastAsia="Times New Roman" w:hAnsi="Open Sans" w:cs="Times New Roman"/>
          <w:color w:val="777777"/>
          <w:sz w:val="48"/>
          <w:szCs w:val="48"/>
        </w:rPr>
        <w:br/>
        <w:t>void setup() {</w:t>
      </w:r>
      <w:r w:rsidRPr="00D47547">
        <w:rPr>
          <w:rFonts w:ascii="Open Sans" w:eastAsia="Times New Roman" w:hAnsi="Open Sans" w:cs="Times New Roman"/>
          <w:color w:val="777777"/>
          <w:sz w:val="48"/>
          <w:szCs w:val="48"/>
        </w:rPr>
        <w:br/>
      </w:r>
      <w:proofErr w:type="spellStart"/>
      <w:r w:rsidRPr="00D47547">
        <w:rPr>
          <w:rFonts w:ascii="Open Sans" w:eastAsia="Times New Roman" w:hAnsi="Open Sans" w:cs="Times New Roman"/>
          <w:color w:val="777777"/>
          <w:sz w:val="48"/>
          <w:szCs w:val="48"/>
        </w:rPr>
        <w:t>Serial.begin</w:t>
      </w:r>
      <w:proofErr w:type="spellEnd"/>
      <w:r w:rsidRPr="00D47547">
        <w:rPr>
          <w:rFonts w:ascii="Open Sans" w:eastAsia="Times New Roman" w:hAnsi="Open Sans" w:cs="Times New Roman"/>
          <w:color w:val="777777"/>
          <w:sz w:val="48"/>
          <w:szCs w:val="48"/>
        </w:rPr>
        <w:t>(9600); //sets serial port for communication</w:t>
      </w:r>
      <w:r w:rsidRPr="00D47547">
        <w:rPr>
          <w:rFonts w:ascii="Open Sans" w:eastAsia="Times New Roman" w:hAnsi="Open Sans" w:cs="Times New Roman"/>
          <w:color w:val="777777"/>
          <w:sz w:val="48"/>
          <w:szCs w:val="48"/>
        </w:rPr>
        <w:br/>
        <w:t>}</w:t>
      </w:r>
      <w:r w:rsidRPr="00D47547">
        <w:rPr>
          <w:rFonts w:ascii="Open Sans" w:eastAsia="Times New Roman" w:hAnsi="Open Sans" w:cs="Times New Roman"/>
          <w:color w:val="777777"/>
          <w:sz w:val="48"/>
          <w:szCs w:val="48"/>
        </w:rPr>
        <w:br/>
        <w:t>void loop() {</w:t>
      </w:r>
      <w:r w:rsidRPr="00D47547">
        <w:rPr>
          <w:rFonts w:ascii="Open Sans" w:eastAsia="Times New Roman" w:hAnsi="Open Sans" w:cs="Times New Roman"/>
          <w:color w:val="777777"/>
          <w:sz w:val="48"/>
          <w:szCs w:val="48"/>
        </w:rPr>
        <w:br/>
      </w:r>
      <w:proofErr w:type="spellStart"/>
      <w:r w:rsidRPr="00D47547">
        <w:rPr>
          <w:rFonts w:ascii="Open Sans" w:eastAsia="Times New Roman" w:hAnsi="Open Sans" w:cs="Times New Roman"/>
          <w:color w:val="777777"/>
          <w:sz w:val="48"/>
          <w:szCs w:val="48"/>
        </w:rPr>
        <w:t>sensorValue</w:t>
      </w:r>
      <w:proofErr w:type="spellEnd"/>
      <w:r w:rsidRPr="00D47547">
        <w:rPr>
          <w:rFonts w:ascii="Open Sans" w:eastAsia="Times New Roman" w:hAnsi="Open Sans" w:cs="Times New Roman"/>
          <w:color w:val="777777"/>
          <w:sz w:val="48"/>
          <w:szCs w:val="48"/>
        </w:rPr>
        <w:t xml:space="preserve"> = </w:t>
      </w:r>
      <w:proofErr w:type="spellStart"/>
      <w:r w:rsidRPr="00D47547">
        <w:rPr>
          <w:rFonts w:ascii="Open Sans" w:eastAsia="Times New Roman" w:hAnsi="Open Sans" w:cs="Times New Roman"/>
          <w:color w:val="777777"/>
          <w:sz w:val="48"/>
          <w:szCs w:val="48"/>
        </w:rPr>
        <w:t>analogRead</w:t>
      </w:r>
      <w:proofErr w:type="spellEnd"/>
      <w:r w:rsidRPr="00D47547">
        <w:rPr>
          <w:rFonts w:ascii="Open Sans" w:eastAsia="Times New Roman" w:hAnsi="Open Sans" w:cs="Times New Roman"/>
          <w:color w:val="777777"/>
          <w:sz w:val="48"/>
          <w:szCs w:val="48"/>
        </w:rPr>
        <w:t>(</w:t>
      </w:r>
      <w:proofErr w:type="spellStart"/>
      <w:r w:rsidRPr="00D47547">
        <w:rPr>
          <w:rFonts w:ascii="Open Sans" w:eastAsia="Times New Roman" w:hAnsi="Open Sans" w:cs="Times New Roman"/>
          <w:color w:val="777777"/>
          <w:sz w:val="48"/>
          <w:szCs w:val="48"/>
        </w:rPr>
        <w:t>sensorPin</w:t>
      </w:r>
      <w:proofErr w:type="spellEnd"/>
      <w:r w:rsidRPr="00D47547">
        <w:rPr>
          <w:rFonts w:ascii="Open Sans" w:eastAsia="Times New Roman" w:hAnsi="Open Sans" w:cs="Times New Roman"/>
          <w:color w:val="777777"/>
          <w:sz w:val="48"/>
          <w:szCs w:val="48"/>
        </w:rPr>
        <w:t>); // read the value from the sensor</w:t>
      </w:r>
      <w:r w:rsidRPr="00D47547">
        <w:rPr>
          <w:rFonts w:ascii="Open Sans" w:eastAsia="Times New Roman" w:hAnsi="Open Sans" w:cs="Times New Roman"/>
          <w:color w:val="777777"/>
          <w:sz w:val="48"/>
          <w:szCs w:val="48"/>
        </w:rPr>
        <w:br/>
      </w:r>
      <w:proofErr w:type="spellStart"/>
      <w:r w:rsidRPr="00D47547">
        <w:rPr>
          <w:rFonts w:ascii="Open Sans" w:eastAsia="Times New Roman" w:hAnsi="Open Sans" w:cs="Times New Roman"/>
          <w:color w:val="777777"/>
          <w:sz w:val="48"/>
          <w:szCs w:val="48"/>
        </w:rPr>
        <w:t>Serial.println</w:t>
      </w:r>
      <w:proofErr w:type="spellEnd"/>
      <w:r w:rsidRPr="00D47547">
        <w:rPr>
          <w:rFonts w:ascii="Open Sans" w:eastAsia="Times New Roman" w:hAnsi="Open Sans" w:cs="Times New Roman"/>
          <w:color w:val="777777"/>
          <w:sz w:val="48"/>
          <w:szCs w:val="48"/>
        </w:rPr>
        <w:t>(</w:t>
      </w:r>
      <w:proofErr w:type="spellStart"/>
      <w:r w:rsidRPr="00D47547">
        <w:rPr>
          <w:rFonts w:ascii="Open Sans" w:eastAsia="Times New Roman" w:hAnsi="Open Sans" w:cs="Times New Roman"/>
          <w:color w:val="777777"/>
          <w:sz w:val="48"/>
          <w:szCs w:val="48"/>
        </w:rPr>
        <w:t>sensorValue</w:t>
      </w:r>
      <w:proofErr w:type="spellEnd"/>
      <w:r w:rsidRPr="00D47547">
        <w:rPr>
          <w:rFonts w:ascii="Open Sans" w:eastAsia="Times New Roman" w:hAnsi="Open Sans" w:cs="Times New Roman"/>
          <w:color w:val="777777"/>
          <w:sz w:val="48"/>
          <w:szCs w:val="48"/>
        </w:rPr>
        <w:t>); //prints the values coming from the sensor on the screen</w:t>
      </w:r>
      <w:r w:rsidRPr="00D47547">
        <w:rPr>
          <w:rFonts w:ascii="Open Sans" w:eastAsia="Times New Roman" w:hAnsi="Open Sans" w:cs="Times New Roman"/>
          <w:color w:val="777777"/>
          <w:sz w:val="48"/>
          <w:szCs w:val="48"/>
        </w:rPr>
        <w:br/>
        <w:t>delay(100);</w:t>
      </w:r>
      <w:r w:rsidRPr="00D47547">
        <w:rPr>
          <w:rFonts w:ascii="Open Sans" w:eastAsia="Times New Roman" w:hAnsi="Open Sans" w:cs="Times New Roman"/>
          <w:color w:val="777777"/>
          <w:sz w:val="48"/>
          <w:szCs w:val="48"/>
        </w:rPr>
        <w:br/>
        <w:t>}</w:t>
      </w:r>
      <w:r w:rsidRPr="00D47547">
        <w:rPr>
          <w:rFonts w:ascii="Open Sans" w:eastAsia="Times New Roman" w:hAnsi="Open Sans" w:cs="Times New Roman"/>
          <w:color w:val="777777"/>
          <w:sz w:val="48"/>
          <w:szCs w:val="48"/>
        </w:rPr>
        <w:br/>
        <w:t xml:space="preserve">After uploading the code, click on the button on the </w:t>
      </w:r>
      <w:proofErr w:type="spellStart"/>
      <w:r w:rsidRPr="00D47547">
        <w:rPr>
          <w:rFonts w:ascii="Open Sans" w:eastAsia="Times New Roman" w:hAnsi="Open Sans" w:cs="Times New Roman"/>
          <w:color w:val="777777"/>
          <w:sz w:val="48"/>
          <w:szCs w:val="48"/>
        </w:rPr>
        <w:t>arduino</w:t>
      </w:r>
      <w:proofErr w:type="spellEnd"/>
      <w:r w:rsidRPr="00D47547">
        <w:rPr>
          <w:rFonts w:ascii="Open Sans" w:eastAsia="Times New Roman" w:hAnsi="Open Sans" w:cs="Times New Roman"/>
          <w:color w:val="777777"/>
          <w:sz w:val="48"/>
          <w:szCs w:val="48"/>
        </w:rPr>
        <w:t xml:space="preserve"> IDE called “Serial monitor”. This will open a new window, which prints different values on the screen. Now, test out the sensor, block its surface from light and see what all </w:t>
      </w:r>
      <w:r w:rsidRPr="00D47547">
        <w:rPr>
          <w:rFonts w:ascii="Open Sans" w:eastAsia="Times New Roman" w:hAnsi="Open Sans" w:cs="Times New Roman"/>
          <w:color w:val="777777"/>
          <w:sz w:val="48"/>
          <w:szCs w:val="48"/>
        </w:rPr>
        <w:lastRenderedPageBreak/>
        <w:t>values you get on the serial monitor. This is how it looks:</w:t>
      </w:r>
    </w:p>
    <w:p w:rsidR="00D47547" w:rsidRPr="00D47547" w:rsidRDefault="00D47547" w:rsidP="00D47547">
      <w:pPr>
        <w:shd w:val="clear" w:color="auto" w:fill="FFFFFF"/>
        <w:spacing w:after="0" w:line="697" w:lineRule="atLeast"/>
        <w:jc w:val="center"/>
        <w:textAlignment w:val="baseline"/>
        <w:rPr>
          <w:rFonts w:ascii="Open Sans" w:eastAsia="Times New Roman" w:hAnsi="Open Sans" w:cs="Times New Roman"/>
          <w:color w:val="777777"/>
          <w:sz w:val="42"/>
          <w:szCs w:val="42"/>
        </w:rPr>
      </w:pPr>
      <w:r>
        <w:rPr>
          <w:rFonts w:ascii="Open Sans" w:eastAsia="Times New Roman" w:hAnsi="Open Sans" w:cs="Times New Roman"/>
          <w:noProof/>
          <w:color w:val="F97352"/>
          <w:sz w:val="42"/>
          <w:szCs w:val="42"/>
          <w:bdr w:val="none" w:sz="0" w:space="0" w:color="auto" w:frame="1"/>
        </w:rPr>
        <w:drawing>
          <wp:inline distT="0" distB="0" distL="0" distR="0">
            <wp:extent cx="4724400" cy="5676900"/>
            <wp:effectExtent l="19050" t="0" r="0" b="0"/>
            <wp:docPr id="3" name="Picture 3" descr="Arduino LDR Sensor">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duino LDR Sensor">
                      <a:hlinkClick r:id="rId16"/>
                    </pic:cNvPr>
                    <pic:cNvPicPr>
                      <a:picLocks noChangeAspect="1" noChangeArrowheads="1"/>
                    </pic:cNvPicPr>
                  </pic:nvPicPr>
                  <pic:blipFill>
                    <a:blip r:embed="rId17"/>
                    <a:srcRect/>
                    <a:stretch>
                      <a:fillRect/>
                    </a:stretch>
                  </pic:blipFill>
                  <pic:spPr bwMode="auto">
                    <a:xfrm>
                      <a:off x="0" y="0"/>
                      <a:ext cx="4724400" cy="5676900"/>
                    </a:xfrm>
                    <a:prstGeom prst="rect">
                      <a:avLst/>
                    </a:prstGeom>
                    <a:noFill/>
                    <a:ln w="9525">
                      <a:noFill/>
                      <a:miter lim="800000"/>
                      <a:headEnd/>
                      <a:tailEnd/>
                    </a:ln>
                  </pic:spPr>
                </pic:pic>
              </a:graphicData>
            </a:graphic>
          </wp:inline>
        </w:drawing>
      </w:r>
    </w:p>
    <w:p w:rsidR="00D47547" w:rsidRPr="00D47547" w:rsidRDefault="00D47547" w:rsidP="00D47547">
      <w:pPr>
        <w:shd w:val="clear" w:color="auto" w:fill="FFFFFF"/>
        <w:spacing w:line="398" w:lineRule="atLeast"/>
        <w:jc w:val="center"/>
        <w:textAlignment w:val="baseline"/>
        <w:rPr>
          <w:rFonts w:ascii="Open Sans" w:eastAsia="Times New Roman" w:hAnsi="Open Sans" w:cs="Times New Roman"/>
          <w:color w:val="777777"/>
          <w:sz w:val="48"/>
          <w:szCs w:val="48"/>
        </w:rPr>
      </w:pPr>
      <w:proofErr w:type="spellStart"/>
      <w:r w:rsidRPr="00D47547">
        <w:rPr>
          <w:rFonts w:ascii="Open Sans" w:eastAsia="Times New Roman" w:hAnsi="Open Sans" w:cs="Times New Roman"/>
          <w:color w:val="777777"/>
          <w:sz w:val="48"/>
          <w:szCs w:val="48"/>
        </w:rPr>
        <w:t>Arduino</w:t>
      </w:r>
      <w:proofErr w:type="spellEnd"/>
      <w:r w:rsidRPr="00D47547">
        <w:rPr>
          <w:rFonts w:ascii="Open Sans" w:eastAsia="Times New Roman" w:hAnsi="Open Sans" w:cs="Times New Roman"/>
          <w:color w:val="777777"/>
          <w:sz w:val="48"/>
          <w:szCs w:val="48"/>
        </w:rPr>
        <w:t xml:space="preserve"> LDR Sensor – Serial Monitor</w:t>
      </w:r>
    </w:p>
    <w:p w:rsidR="00D47547" w:rsidRPr="00D47547" w:rsidRDefault="00D47547" w:rsidP="00D47547">
      <w:pPr>
        <w:shd w:val="clear" w:color="auto" w:fill="FFFFFF"/>
        <w:spacing w:after="600" w:line="398" w:lineRule="atLeast"/>
        <w:textAlignment w:val="baseline"/>
        <w:rPr>
          <w:rFonts w:ascii="Open Sans" w:eastAsia="Times New Roman" w:hAnsi="Open Sans" w:cs="Times New Roman"/>
          <w:color w:val="777777"/>
          <w:sz w:val="48"/>
          <w:szCs w:val="48"/>
        </w:rPr>
      </w:pPr>
      <w:r w:rsidRPr="00D47547">
        <w:rPr>
          <w:rFonts w:ascii="Open Sans" w:eastAsia="Times New Roman" w:hAnsi="Open Sans" w:cs="Times New Roman"/>
          <w:color w:val="777777"/>
          <w:sz w:val="48"/>
          <w:szCs w:val="48"/>
        </w:rPr>
        <w:t> </w:t>
      </w:r>
    </w:p>
    <w:p w:rsidR="00D47547" w:rsidRPr="00D47547" w:rsidRDefault="00D47547" w:rsidP="00D47547">
      <w:pPr>
        <w:shd w:val="clear" w:color="auto" w:fill="FFFFFF"/>
        <w:spacing w:after="270" w:line="312" w:lineRule="atLeast"/>
        <w:outlineLvl w:val="3"/>
        <w:rPr>
          <w:rFonts w:ascii="Open Sans" w:eastAsia="Times New Roman" w:hAnsi="Open Sans" w:cs="Times New Roman"/>
          <w:b/>
          <w:bCs/>
          <w:color w:val="F97352"/>
          <w:sz w:val="54"/>
          <w:szCs w:val="54"/>
        </w:rPr>
      </w:pPr>
      <w:r w:rsidRPr="00D47547">
        <w:rPr>
          <w:rFonts w:ascii="Open Sans" w:eastAsia="Times New Roman" w:hAnsi="Open Sans" w:cs="Times New Roman"/>
          <w:b/>
          <w:bCs/>
          <w:color w:val="F97352"/>
          <w:sz w:val="54"/>
          <w:szCs w:val="54"/>
        </w:rPr>
        <w:lastRenderedPageBreak/>
        <w:t xml:space="preserve">Step 3: Connecting the relay to </w:t>
      </w:r>
      <w:proofErr w:type="spellStart"/>
      <w:r w:rsidRPr="00D47547">
        <w:rPr>
          <w:rFonts w:ascii="Open Sans" w:eastAsia="Times New Roman" w:hAnsi="Open Sans" w:cs="Times New Roman"/>
          <w:b/>
          <w:bCs/>
          <w:color w:val="F97352"/>
          <w:sz w:val="54"/>
          <w:szCs w:val="54"/>
        </w:rPr>
        <w:t>arduino</w:t>
      </w:r>
      <w:proofErr w:type="spellEnd"/>
    </w:p>
    <w:p w:rsidR="00D47547" w:rsidRPr="00D47547" w:rsidRDefault="00D47547" w:rsidP="00D47547">
      <w:pPr>
        <w:shd w:val="clear" w:color="auto" w:fill="FFFFFF"/>
        <w:spacing w:after="0" w:line="398" w:lineRule="atLeast"/>
        <w:textAlignment w:val="baseline"/>
        <w:rPr>
          <w:rFonts w:ascii="Open Sans" w:eastAsia="Times New Roman" w:hAnsi="Open Sans" w:cs="Times New Roman"/>
          <w:color w:val="777777"/>
          <w:sz w:val="48"/>
          <w:szCs w:val="48"/>
        </w:rPr>
      </w:pPr>
      <w:r w:rsidRPr="00D47547">
        <w:rPr>
          <w:rFonts w:ascii="Open Sans" w:eastAsia="Times New Roman" w:hAnsi="Open Sans" w:cs="Times New Roman"/>
          <w:color w:val="777777"/>
          <w:sz w:val="48"/>
          <w:szCs w:val="48"/>
        </w:rPr>
        <w:t xml:space="preserve">A relay is an electro mechanical switch; it can be used to turn ON/OFF an appliance working on AC/DC. Here, when the </w:t>
      </w:r>
      <w:proofErr w:type="spellStart"/>
      <w:r w:rsidRPr="00D47547">
        <w:rPr>
          <w:rFonts w:ascii="Open Sans" w:eastAsia="Times New Roman" w:hAnsi="Open Sans" w:cs="Times New Roman"/>
          <w:color w:val="777777"/>
          <w:sz w:val="48"/>
          <w:szCs w:val="48"/>
        </w:rPr>
        <w:t>arduino</w:t>
      </w:r>
      <w:proofErr w:type="spellEnd"/>
      <w:r w:rsidRPr="00D47547">
        <w:rPr>
          <w:rFonts w:ascii="Open Sans" w:eastAsia="Times New Roman" w:hAnsi="Open Sans" w:cs="Times New Roman"/>
          <w:color w:val="777777"/>
          <w:sz w:val="48"/>
          <w:szCs w:val="48"/>
        </w:rPr>
        <w:t xml:space="preserve"> supplies HIGH voltage (5V) to the relay, it turns it ON (the switch is ON), else it remains OFF. You can learn more about it in detail</w:t>
      </w:r>
      <w:r w:rsidRPr="00D47547">
        <w:rPr>
          <w:rFonts w:ascii="Open Sans" w:eastAsia="Times New Roman" w:hAnsi="Open Sans" w:cs="Times New Roman"/>
          <w:color w:val="777777"/>
          <w:sz w:val="48"/>
        </w:rPr>
        <w:t> </w:t>
      </w:r>
      <w:hyperlink r:id="rId18" w:tgtFrame="_blank" w:history="1">
        <w:r w:rsidRPr="00D47547">
          <w:rPr>
            <w:rFonts w:ascii="Open Sans" w:eastAsia="Times New Roman" w:hAnsi="Open Sans" w:cs="Times New Roman"/>
            <w:color w:val="F97352"/>
            <w:sz w:val="48"/>
            <w:u w:val="single"/>
          </w:rPr>
          <w:t>here</w:t>
        </w:r>
      </w:hyperlink>
      <w:r w:rsidRPr="00D47547">
        <w:rPr>
          <w:rFonts w:ascii="Open Sans" w:eastAsia="Times New Roman" w:hAnsi="Open Sans" w:cs="Times New Roman"/>
          <w:color w:val="777777"/>
          <w:sz w:val="48"/>
          <w:szCs w:val="48"/>
        </w:rPr>
        <w:t>.</w:t>
      </w:r>
      <w:r w:rsidRPr="00D47547">
        <w:rPr>
          <w:rFonts w:ascii="Open Sans" w:eastAsia="Times New Roman" w:hAnsi="Open Sans" w:cs="Times New Roman"/>
          <w:color w:val="777777"/>
          <w:sz w:val="48"/>
          <w:szCs w:val="48"/>
        </w:rPr>
        <w:br/>
        <w:t xml:space="preserve">In this project, we are using a 5V SPDT (Single Pole Double Throw) relay. One terminal of the relay coil is connected to </w:t>
      </w:r>
      <w:proofErr w:type="spellStart"/>
      <w:r w:rsidRPr="00D47547">
        <w:rPr>
          <w:rFonts w:ascii="Open Sans" w:eastAsia="Times New Roman" w:hAnsi="Open Sans" w:cs="Times New Roman"/>
          <w:color w:val="777777"/>
          <w:sz w:val="48"/>
          <w:szCs w:val="48"/>
        </w:rPr>
        <w:t>arduino</w:t>
      </w:r>
      <w:proofErr w:type="spellEnd"/>
      <w:r w:rsidRPr="00D47547">
        <w:rPr>
          <w:rFonts w:ascii="Open Sans" w:eastAsia="Times New Roman" w:hAnsi="Open Sans" w:cs="Times New Roman"/>
          <w:color w:val="777777"/>
          <w:sz w:val="48"/>
          <w:szCs w:val="48"/>
        </w:rPr>
        <w:t xml:space="preserve"> digital pin 2, and the other end to GND. We are connecting a light bulb to it as well. Since we are dealing with high power AC voltages, do take proper precautions. If you are still confused about connecting a relay to an appliance, check this</w:t>
      </w:r>
      <w:r w:rsidRPr="00D47547">
        <w:rPr>
          <w:rFonts w:ascii="Open Sans" w:eastAsia="Times New Roman" w:hAnsi="Open Sans" w:cs="Times New Roman"/>
          <w:color w:val="777777"/>
          <w:sz w:val="48"/>
        </w:rPr>
        <w:t> </w:t>
      </w:r>
      <w:hyperlink r:id="rId19" w:tgtFrame="_blank" w:history="1">
        <w:r w:rsidRPr="00D47547">
          <w:rPr>
            <w:rFonts w:ascii="Open Sans" w:eastAsia="Times New Roman" w:hAnsi="Open Sans" w:cs="Times New Roman"/>
            <w:color w:val="F97352"/>
            <w:sz w:val="48"/>
            <w:u w:val="single"/>
          </w:rPr>
          <w:t>link</w:t>
        </w:r>
      </w:hyperlink>
      <w:r w:rsidRPr="00D47547">
        <w:rPr>
          <w:rFonts w:ascii="Open Sans" w:eastAsia="Times New Roman" w:hAnsi="Open Sans" w:cs="Times New Roman"/>
          <w:color w:val="777777"/>
          <w:sz w:val="48"/>
          <w:szCs w:val="48"/>
        </w:rPr>
        <w:t>. The overall circuit is now as shown:</w:t>
      </w:r>
    </w:p>
    <w:p w:rsidR="00D47547" w:rsidRPr="00D47547" w:rsidRDefault="00D47547" w:rsidP="00D47547">
      <w:pPr>
        <w:shd w:val="clear" w:color="auto" w:fill="FFFFFF"/>
        <w:spacing w:after="0" w:line="697" w:lineRule="atLeast"/>
        <w:jc w:val="center"/>
        <w:textAlignment w:val="baseline"/>
        <w:rPr>
          <w:rFonts w:ascii="Open Sans" w:eastAsia="Times New Roman" w:hAnsi="Open Sans" w:cs="Times New Roman"/>
          <w:color w:val="777777"/>
          <w:sz w:val="42"/>
          <w:szCs w:val="42"/>
        </w:rPr>
      </w:pPr>
      <w:r>
        <w:rPr>
          <w:rFonts w:ascii="Open Sans" w:eastAsia="Times New Roman" w:hAnsi="Open Sans" w:cs="Times New Roman"/>
          <w:noProof/>
          <w:color w:val="F97352"/>
          <w:sz w:val="42"/>
          <w:szCs w:val="42"/>
          <w:bdr w:val="none" w:sz="0" w:space="0" w:color="auto" w:frame="1"/>
        </w:rPr>
        <w:lastRenderedPageBreak/>
        <w:drawing>
          <wp:inline distT="0" distB="0" distL="0" distR="0">
            <wp:extent cx="6457950" cy="3638550"/>
            <wp:effectExtent l="19050" t="0" r="0" b="0"/>
            <wp:docPr id="4" name="Picture 4" descr="Arduino LDR sensor project">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rduino LDR sensor project">
                      <a:hlinkClick r:id="rId20"/>
                    </pic:cNvPr>
                    <pic:cNvPicPr>
                      <a:picLocks noChangeAspect="1" noChangeArrowheads="1"/>
                    </pic:cNvPicPr>
                  </pic:nvPicPr>
                  <pic:blipFill>
                    <a:blip r:embed="rId21"/>
                    <a:srcRect/>
                    <a:stretch>
                      <a:fillRect/>
                    </a:stretch>
                  </pic:blipFill>
                  <pic:spPr bwMode="auto">
                    <a:xfrm>
                      <a:off x="0" y="0"/>
                      <a:ext cx="6457950" cy="3638550"/>
                    </a:xfrm>
                    <a:prstGeom prst="rect">
                      <a:avLst/>
                    </a:prstGeom>
                    <a:noFill/>
                    <a:ln w="9525">
                      <a:noFill/>
                      <a:miter lim="800000"/>
                      <a:headEnd/>
                      <a:tailEnd/>
                    </a:ln>
                  </pic:spPr>
                </pic:pic>
              </a:graphicData>
            </a:graphic>
          </wp:inline>
        </w:drawing>
      </w:r>
    </w:p>
    <w:p w:rsidR="00D47547" w:rsidRPr="00D47547" w:rsidRDefault="00D47547" w:rsidP="00D47547">
      <w:pPr>
        <w:shd w:val="clear" w:color="auto" w:fill="FFFFFF"/>
        <w:spacing w:line="398" w:lineRule="atLeast"/>
        <w:jc w:val="center"/>
        <w:textAlignment w:val="baseline"/>
        <w:rPr>
          <w:rFonts w:ascii="Open Sans" w:eastAsia="Times New Roman" w:hAnsi="Open Sans" w:cs="Times New Roman"/>
          <w:color w:val="777777"/>
          <w:sz w:val="48"/>
          <w:szCs w:val="48"/>
        </w:rPr>
      </w:pPr>
      <w:proofErr w:type="spellStart"/>
      <w:r w:rsidRPr="00D47547">
        <w:rPr>
          <w:rFonts w:ascii="Open Sans" w:eastAsia="Times New Roman" w:hAnsi="Open Sans" w:cs="Times New Roman"/>
          <w:color w:val="777777"/>
          <w:sz w:val="48"/>
          <w:szCs w:val="48"/>
        </w:rPr>
        <w:t>Arduino</w:t>
      </w:r>
      <w:proofErr w:type="spellEnd"/>
      <w:r w:rsidRPr="00D47547">
        <w:rPr>
          <w:rFonts w:ascii="Open Sans" w:eastAsia="Times New Roman" w:hAnsi="Open Sans" w:cs="Times New Roman"/>
          <w:color w:val="777777"/>
          <w:sz w:val="48"/>
          <w:szCs w:val="48"/>
        </w:rPr>
        <w:t xml:space="preserve"> LDR Sensor and Relay – Connection Diagram</w:t>
      </w:r>
    </w:p>
    <w:p w:rsidR="00D47547" w:rsidRPr="00D47547" w:rsidRDefault="00D47547" w:rsidP="00D47547">
      <w:pPr>
        <w:shd w:val="clear" w:color="auto" w:fill="FFFFFF"/>
        <w:spacing w:after="600" w:line="398" w:lineRule="atLeast"/>
        <w:textAlignment w:val="baseline"/>
        <w:rPr>
          <w:rFonts w:ascii="Open Sans" w:eastAsia="Times New Roman" w:hAnsi="Open Sans" w:cs="Times New Roman"/>
          <w:color w:val="777777"/>
          <w:sz w:val="48"/>
          <w:szCs w:val="48"/>
        </w:rPr>
      </w:pPr>
      <w:r w:rsidRPr="00D47547">
        <w:rPr>
          <w:rFonts w:ascii="Open Sans" w:eastAsia="Times New Roman" w:hAnsi="Open Sans" w:cs="Times New Roman"/>
          <w:color w:val="777777"/>
          <w:sz w:val="48"/>
          <w:szCs w:val="48"/>
        </w:rPr>
        <w:t> </w:t>
      </w:r>
    </w:p>
    <w:p w:rsidR="00D47547" w:rsidRPr="00D47547" w:rsidRDefault="00D47547" w:rsidP="00D47547">
      <w:pPr>
        <w:shd w:val="clear" w:color="auto" w:fill="FFFFFF"/>
        <w:spacing w:after="0" w:line="398" w:lineRule="atLeast"/>
        <w:textAlignment w:val="baseline"/>
        <w:rPr>
          <w:rFonts w:ascii="Open Sans" w:eastAsia="Times New Roman" w:hAnsi="Open Sans" w:cs="Times New Roman"/>
          <w:color w:val="777777"/>
          <w:sz w:val="48"/>
          <w:szCs w:val="48"/>
        </w:rPr>
      </w:pPr>
      <w:r w:rsidRPr="00D47547">
        <w:rPr>
          <w:rFonts w:ascii="Open Sans" w:eastAsia="Times New Roman" w:hAnsi="Open Sans" w:cs="Times New Roman"/>
          <w:color w:val="777777"/>
          <w:sz w:val="48"/>
          <w:szCs w:val="48"/>
        </w:rPr>
        <w:t xml:space="preserve">After connecting the </w:t>
      </w:r>
      <w:proofErr w:type="spellStart"/>
      <w:r w:rsidRPr="00D47547">
        <w:rPr>
          <w:rFonts w:ascii="Open Sans" w:eastAsia="Times New Roman" w:hAnsi="Open Sans" w:cs="Times New Roman"/>
          <w:color w:val="777777"/>
          <w:sz w:val="48"/>
          <w:szCs w:val="48"/>
        </w:rPr>
        <w:t>arduino</w:t>
      </w:r>
      <w:proofErr w:type="spellEnd"/>
      <w:r w:rsidRPr="00D47547">
        <w:rPr>
          <w:rFonts w:ascii="Open Sans" w:eastAsia="Times New Roman" w:hAnsi="Open Sans" w:cs="Times New Roman"/>
          <w:color w:val="777777"/>
          <w:sz w:val="48"/>
          <w:szCs w:val="48"/>
        </w:rPr>
        <w:t xml:space="preserve"> as shown above, next we need to test it by uploading the final code to </w:t>
      </w:r>
      <w:proofErr w:type="spellStart"/>
      <w:r w:rsidRPr="00D47547">
        <w:rPr>
          <w:rFonts w:ascii="Open Sans" w:eastAsia="Times New Roman" w:hAnsi="Open Sans" w:cs="Times New Roman"/>
          <w:color w:val="777777"/>
          <w:sz w:val="48"/>
          <w:szCs w:val="48"/>
        </w:rPr>
        <w:t>arduino</w:t>
      </w:r>
      <w:proofErr w:type="spellEnd"/>
      <w:r w:rsidRPr="00D47547">
        <w:rPr>
          <w:rFonts w:ascii="Open Sans" w:eastAsia="Times New Roman" w:hAnsi="Open Sans" w:cs="Times New Roman"/>
          <w:color w:val="777777"/>
          <w:sz w:val="48"/>
          <w:szCs w:val="48"/>
        </w:rPr>
        <w:t>. The final sketch can be found here:</w:t>
      </w:r>
      <w:r w:rsidRPr="00D47547">
        <w:rPr>
          <w:rFonts w:ascii="Open Sans" w:eastAsia="Times New Roman" w:hAnsi="Open Sans" w:cs="Times New Roman"/>
          <w:color w:val="777777"/>
          <w:sz w:val="48"/>
        </w:rPr>
        <w:t> </w:t>
      </w:r>
      <w:proofErr w:type="spellStart"/>
      <w:r w:rsidRPr="00D47547">
        <w:rPr>
          <w:rFonts w:ascii="Open Sans" w:eastAsia="Times New Roman" w:hAnsi="Open Sans" w:cs="Times New Roman"/>
          <w:color w:val="777777"/>
          <w:sz w:val="48"/>
          <w:szCs w:val="48"/>
        </w:rPr>
        <w:fldChar w:fldCharType="begin"/>
      </w:r>
      <w:r w:rsidRPr="00D47547">
        <w:rPr>
          <w:rFonts w:ascii="Open Sans" w:eastAsia="Times New Roman" w:hAnsi="Open Sans" w:cs="Times New Roman"/>
          <w:color w:val="777777"/>
          <w:sz w:val="48"/>
          <w:szCs w:val="48"/>
        </w:rPr>
        <w:instrText xml:space="preserve"> HYPERLINK "http://diyhacking.com/projects/ArduinoNoMoreDarkness.ino" \t "_blank" </w:instrText>
      </w:r>
      <w:r w:rsidRPr="00D47547">
        <w:rPr>
          <w:rFonts w:ascii="Open Sans" w:eastAsia="Times New Roman" w:hAnsi="Open Sans" w:cs="Times New Roman"/>
          <w:color w:val="777777"/>
          <w:sz w:val="48"/>
          <w:szCs w:val="48"/>
        </w:rPr>
        <w:fldChar w:fldCharType="separate"/>
      </w:r>
      <w:r w:rsidRPr="00D47547">
        <w:rPr>
          <w:rFonts w:ascii="Open Sans" w:eastAsia="Times New Roman" w:hAnsi="Open Sans" w:cs="Times New Roman"/>
          <w:color w:val="F97352"/>
          <w:sz w:val="48"/>
          <w:u w:val="single"/>
        </w:rPr>
        <w:t>arduino</w:t>
      </w:r>
      <w:proofErr w:type="spellEnd"/>
      <w:r w:rsidRPr="00D47547">
        <w:rPr>
          <w:rFonts w:ascii="Open Sans" w:eastAsia="Times New Roman" w:hAnsi="Open Sans" w:cs="Times New Roman"/>
          <w:color w:val="F97352"/>
          <w:sz w:val="48"/>
          <w:u w:val="single"/>
        </w:rPr>
        <w:t xml:space="preserve"> code</w:t>
      </w:r>
      <w:r w:rsidRPr="00D47547">
        <w:rPr>
          <w:rFonts w:ascii="Open Sans" w:eastAsia="Times New Roman" w:hAnsi="Open Sans" w:cs="Times New Roman"/>
          <w:color w:val="777777"/>
          <w:sz w:val="48"/>
          <w:szCs w:val="48"/>
        </w:rPr>
        <w:fldChar w:fldCharType="end"/>
      </w:r>
      <w:r w:rsidRPr="00D47547">
        <w:rPr>
          <w:rFonts w:ascii="Open Sans" w:eastAsia="Times New Roman" w:hAnsi="Open Sans" w:cs="Times New Roman"/>
          <w:color w:val="777777"/>
          <w:sz w:val="48"/>
          <w:szCs w:val="48"/>
        </w:rPr>
        <w:t>.</w:t>
      </w:r>
    </w:p>
    <w:p w:rsidR="00D47547" w:rsidRPr="00D47547" w:rsidRDefault="00D47547" w:rsidP="00D47547">
      <w:pPr>
        <w:shd w:val="clear" w:color="auto" w:fill="FFFFFF"/>
        <w:spacing w:after="600" w:line="398" w:lineRule="atLeast"/>
        <w:textAlignment w:val="baseline"/>
        <w:rPr>
          <w:rFonts w:ascii="Open Sans" w:eastAsia="Times New Roman" w:hAnsi="Open Sans" w:cs="Times New Roman"/>
          <w:color w:val="777777"/>
          <w:sz w:val="48"/>
          <w:szCs w:val="48"/>
        </w:rPr>
      </w:pPr>
      <w:r w:rsidRPr="00D47547">
        <w:rPr>
          <w:rFonts w:ascii="Open Sans" w:eastAsia="Times New Roman" w:hAnsi="Open Sans" w:cs="Times New Roman"/>
          <w:color w:val="777777"/>
          <w:sz w:val="48"/>
          <w:szCs w:val="48"/>
        </w:rPr>
        <w:t xml:space="preserve">In this sketch, we have set a threshold light value as 700. But it can vary for your </w:t>
      </w:r>
      <w:proofErr w:type="gramStart"/>
      <w:r w:rsidRPr="00D47547">
        <w:rPr>
          <w:rFonts w:ascii="Open Sans" w:eastAsia="Times New Roman" w:hAnsi="Open Sans" w:cs="Times New Roman"/>
          <w:color w:val="777777"/>
          <w:sz w:val="48"/>
          <w:szCs w:val="48"/>
        </w:rPr>
        <w:t>projects,</w:t>
      </w:r>
      <w:proofErr w:type="gramEnd"/>
      <w:r w:rsidRPr="00D47547">
        <w:rPr>
          <w:rFonts w:ascii="Open Sans" w:eastAsia="Times New Roman" w:hAnsi="Open Sans" w:cs="Times New Roman"/>
          <w:color w:val="777777"/>
          <w:sz w:val="48"/>
          <w:szCs w:val="48"/>
        </w:rPr>
        <w:t xml:space="preserve"> you need to find out the particular value below which the light bulb should turn ON. This needs </w:t>
      </w:r>
      <w:r w:rsidRPr="00D47547">
        <w:rPr>
          <w:rFonts w:ascii="Open Sans" w:eastAsia="Times New Roman" w:hAnsi="Open Sans" w:cs="Times New Roman"/>
          <w:color w:val="777777"/>
          <w:sz w:val="48"/>
          <w:szCs w:val="48"/>
        </w:rPr>
        <w:lastRenderedPageBreak/>
        <w:t xml:space="preserve">to be done after testing it empirically. So basically, the </w:t>
      </w:r>
      <w:proofErr w:type="spellStart"/>
      <w:r w:rsidRPr="00D47547">
        <w:rPr>
          <w:rFonts w:ascii="Open Sans" w:eastAsia="Times New Roman" w:hAnsi="Open Sans" w:cs="Times New Roman"/>
          <w:color w:val="777777"/>
          <w:sz w:val="48"/>
          <w:szCs w:val="48"/>
        </w:rPr>
        <w:t>arduino</w:t>
      </w:r>
      <w:proofErr w:type="spellEnd"/>
      <w:r w:rsidRPr="00D47547">
        <w:rPr>
          <w:rFonts w:ascii="Open Sans" w:eastAsia="Times New Roman" w:hAnsi="Open Sans" w:cs="Times New Roman"/>
          <w:color w:val="777777"/>
          <w:sz w:val="48"/>
          <w:szCs w:val="48"/>
        </w:rPr>
        <w:t xml:space="preserve"> turns ON the light bulb (via the relay) whenever the light intensity falls below 700. And when it is above 700, it turns the light bulb OFF. Finally a video showing it in action:</w:t>
      </w:r>
    </w:p>
    <w:p w:rsidR="00D47547" w:rsidRPr="00D47547" w:rsidRDefault="00D47547" w:rsidP="00D47547">
      <w:pPr>
        <w:shd w:val="clear" w:color="auto" w:fill="FFFFFF"/>
        <w:spacing w:after="600" w:line="398" w:lineRule="atLeast"/>
        <w:textAlignment w:val="baseline"/>
        <w:rPr>
          <w:rFonts w:ascii="Open Sans" w:eastAsia="Times New Roman" w:hAnsi="Open Sans" w:cs="Times New Roman"/>
          <w:color w:val="777777"/>
          <w:sz w:val="48"/>
          <w:szCs w:val="48"/>
        </w:rPr>
      </w:pPr>
      <w:r w:rsidRPr="00D47547">
        <w:rPr>
          <w:rFonts w:ascii="Open Sans" w:eastAsia="Times New Roman" w:hAnsi="Open Sans" w:cs="Times New Roman"/>
          <w:color w:val="777777"/>
          <w:sz w:val="48"/>
          <w:szCs w:val="48"/>
        </w:rPr>
        <w:t> </w:t>
      </w:r>
    </w:p>
    <w:p w:rsidR="00D47547" w:rsidRDefault="00D47547" w:rsidP="00D47547">
      <w:pPr>
        <w:pStyle w:val="NormalWeb"/>
        <w:shd w:val="clear" w:color="auto" w:fill="FFFFFF"/>
        <w:spacing w:before="0" w:beforeAutospacing="0" w:after="240" w:afterAutospacing="0" w:line="630" w:lineRule="atLeast"/>
        <w:rPr>
          <w:rFonts w:ascii="Open Sans" w:hAnsi="Open Sans"/>
          <w:color w:val="444444"/>
          <w:sz w:val="42"/>
          <w:szCs w:val="42"/>
        </w:rPr>
      </w:pPr>
      <w:r>
        <w:rPr>
          <w:rFonts w:ascii="Open Sans" w:hAnsi="Open Sans"/>
          <w:color w:val="444444"/>
          <w:sz w:val="42"/>
          <w:szCs w:val="42"/>
        </w:rPr>
        <w:t xml:space="preserve">In this </w:t>
      </w:r>
      <w:proofErr w:type="spellStart"/>
      <w:r>
        <w:rPr>
          <w:rFonts w:ascii="Open Sans" w:hAnsi="Open Sans"/>
          <w:color w:val="444444"/>
          <w:sz w:val="42"/>
          <w:szCs w:val="42"/>
        </w:rPr>
        <w:t>Arduino</w:t>
      </w:r>
      <w:proofErr w:type="spellEnd"/>
      <w:r>
        <w:rPr>
          <w:rFonts w:ascii="Open Sans" w:hAnsi="Open Sans"/>
          <w:color w:val="444444"/>
          <w:sz w:val="42"/>
          <w:szCs w:val="42"/>
        </w:rPr>
        <w:t xml:space="preserve"> Tutorial we will learn how to Control High Voltage Devices using the </w:t>
      </w:r>
      <w:proofErr w:type="spellStart"/>
      <w:r>
        <w:rPr>
          <w:rFonts w:ascii="Open Sans" w:hAnsi="Open Sans"/>
          <w:color w:val="444444"/>
          <w:sz w:val="42"/>
          <w:szCs w:val="42"/>
        </w:rPr>
        <w:t>Arduino</w:t>
      </w:r>
      <w:proofErr w:type="spellEnd"/>
      <w:r>
        <w:rPr>
          <w:rFonts w:ascii="Open Sans" w:hAnsi="Open Sans"/>
          <w:color w:val="444444"/>
          <w:sz w:val="42"/>
          <w:szCs w:val="42"/>
        </w:rPr>
        <w:t xml:space="preserve"> Board. You can watch the following video or read the written tutorial below.</w:t>
      </w:r>
    </w:p>
    <w:p w:rsidR="003E082D" w:rsidRDefault="003E082D" w:rsidP="003E082D">
      <w:pPr>
        <w:pStyle w:val="Heading2"/>
        <w:shd w:val="clear" w:color="auto" w:fill="FFFFFF"/>
        <w:spacing w:before="0" w:after="600" w:line="630" w:lineRule="atLeast"/>
        <w:rPr>
          <w:rFonts w:ascii="Arial" w:hAnsi="Arial" w:cs="Arial"/>
          <w:color w:val="444444"/>
          <w:sz w:val="60"/>
          <w:szCs w:val="60"/>
        </w:rPr>
      </w:pPr>
      <w:r>
        <w:rPr>
          <w:rFonts w:ascii="Arial" w:hAnsi="Arial" w:cs="Arial"/>
          <w:color w:val="444444"/>
          <w:sz w:val="60"/>
          <w:szCs w:val="60"/>
        </w:rPr>
        <w:t>Overview</w:t>
      </w:r>
    </w:p>
    <w:p w:rsidR="003E082D" w:rsidRDefault="003E082D" w:rsidP="003E082D">
      <w:pPr>
        <w:shd w:val="clear" w:color="auto" w:fill="FFFFFF"/>
        <w:spacing w:line="630" w:lineRule="atLeast"/>
        <w:rPr>
          <w:rFonts w:ascii="Open Sans" w:hAnsi="Open Sans" w:cs="Times New Roman"/>
          <w:color w:val="444444"/>
          <w:sz w:val="42"/>
          <w:szCs w:val="42"/>
        </w:rPr>
      </w:pPr>
      <w:r>
        <w:rPr>
          <w:rFonts w:ascii="Open Sans" w:hAnsi="Open Sans"/>
          <w:color w:val="444444"/>
          <w:sz w:val="42"/>
          <w:szCs w:val="42"/>
        </w:rPr>
        <w:pict>
          <v:rect id="_x0000_i1025" style="width:0;height:1.5pt" o:hralign="center" o:hrstd="t" o:hr="t" fillcolor="#a0a0a0" stroked="f"/>
        </w:pict>
      </w:r>
    </w:p>
    <w:p w:rsidR="003E082D" w:rsidRDefault="003E082D" w:rsidP="003E082D">
      <w:pPr>
        <w:pStyle w:val="NormalWeb"/>
        <w:shd w:val="clear" w:color="auto" w:fill="FFFFFF"/>
        <w:spacing w:before="0" w:beforeAutospacing="0" w:after="240" w:afterAutospacing="0" w:line="630" w:lineRule="atLeast"/>
        <w:rPr>
          <w:rFonts w:ascii="Open Sans" w:hAnsi="Open Sans"/>
          <w:color w:val="444444"/>
          <w:sz w:val="42"/>
          <w:szCs w:val="42"/>
        </w:rPr>
      </w:pPr>
      <w:r>
        <w:rPr>
          <w:rFonts w:ascii="Open Sans" w:hAnsi="Open Sans"/>
          <w:color w:val="444444"/>
          <w:sz w:val="42"/>
          <w:szCs w:val="42"/>
        </w:rPr>
        <w:t xml:space="preserve">We can control High Voltage electronic devices using relays. A Relay is actually a switch which is electrically operated by an electromagnet. The electromagnet is activated with a low voltage, for </w:t>
      </w:r>
      <w:r>
        <w:rPr>
          <w:rFonts w:ascii="Open Sans" w:hAnsi="Open Sans"/>
          <w:color w:val="444444"/>
          <w:sz w:val="42"/>
          <w:szCs w:val="42"/>
        </w:rPr>
        <w:lastRenderedPageBreak/>
        <w:t>example 5 volts from a microcontroller and it pulls a contact to make or break a high voltage circuit.</w:t>
      </w:r>
    </w:p>
    <w:p w:rsidR="003E082D" w:rsidRDefault="003E082D" w:rsidP="003E082D">
      <w:pPr>
        <w:pStyle w:val="NormalWeb"/>
        <w:shd w:val="clear" w:color="auto" w:fill="FFFFFF"/>
        <w:spacing w:before="0" w:beforeAutospacing="0" w:after="240" w:afterAutospacing="0" w:line="630" w:lineRule="atLeast"/>
        <w:rPr>
          <w:rFonts w:ascii="Open Sans" w:hAnsi="Open Sans"/>
          <w:color w:val="444444"/>
          <w:sz w:val="42"/>
          <w:szCs w:val="42"/>
        </w:rPr>
      </w:pPr>
      <w:r>
        <w:rPr>
          <w:rFonts w:ascii="Open Sans" w:hAnsi="Open Sans"/>
          <w:noProof/>
          <w:color w:val="444444"/>
          <w:sz w:val="42"/>
          <w:szCs w:val="42"/>
        </w:rPr>
        <w:drawing>
          <wp:inline distT="0" distB="0" distL="0" distR="0">
            <wp:extent cx="7143750" cy="1466850"/>
            <wp:effectExtent l="0" t="0" r="0" b="0"/>
            <wp:docPr id="10" name="Picture 10" descr="Relay-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elay-Diagram"/>
                    <pic:cNvPicPr>
                      <a:picLocks noChangeAspect="1" noChangeArrowheads="1"/>
                    </pic:cNvPicPr>
                  </pic:nvPicPr>
                  <pic:blipFill>
                    <a:blip r:embed="rId22"/>
                    <a:srcRect/>
                    <a:stretch>
                      <a:fillRect/>
                    </a:stretch>
                  </pic:blipFill>
                  <pic:spPr bwMode="auto">
                    <a:xfrm>
                      <a:off x="0" y="0"/>
                      <a:ext cx="7143750" cy="1466850"/>
                    </a:xfrm>
                    <a:prstGeom prst="rect">
                      <a:avLst/>
                    </a:prstGeom>
                    <a:noFill/>
                    <a:ln w="9525">
                      <a:noFill/>
                      <a:miter lim="800000"/>
                      <a:headEnd/>
                      <a:tailEnd/>
                    </a:ln>
                  </pic:spPr>
                </pic:pic>
              </a:graphicData>
            </a:graphic>
          </wp:inline>
        </w:drawing>
      </w:r>
    </w:p>
    <w:p w:rsidR="003E082D" w:rsidRDefault="003E082D" w:rsidP="003E082D">
      <w:pPr>
        <w:pStyle w:val="Heading2"/>
        <w:shd w:val="clear" w:color="auto" w:fill="FFFFFF"/>
        <w:spacing w:before="0" w:after="600"/>
        <w:rPr>
          <w:rFonts w:ascii="Arial" w:hAnsi="Arial" w:cs="Arial"/>
          <w:color w:val="444444"/>
          <w:sz w:val="60"/>
          <w:szCs w:val="60"/>
        </w:rPr>
      </w:pPr>
      <w:r>
        <w:rPr>
          <w:rFonts w:ascii="Arial" w:hAnsi="Arial" w:cs="Arial"/>
          <w:color w:val="444444"/>
          <w:sz w:val="60"/>
          <w:szCs w:val="60"/>
        </w:rPr>
        <w:t>HL-52S Relay Module</w:t>
      </w:r>
    </w:p>
    <w:p w:rsidR="003E082D" w:rsidRDefault="003E082D" w:rsidP="003E082D">
      <w:pPr>
        <w:rPr>
          <w:rFonts w:ascii="Times New Roman" w:hAnsi="Times New Roman" w:cs="Times New Roman"/>
          <w:sz w:val="24"/>
          <w:szCs w:val="24"/>
        </w:rPr>
      </w:pPr>
      <w:r>
        <w:pict>
          <v:rect id="_x0000_i1026" style="width:0;height:1.5pt" o:hralign="center" o:hrstd="t" o:hrnoshade="t" o:hr="t" fillcolor="#444" stroked="f"/>
        </w:pict>
      </w:r>
    </w:p>
    <w:p w:rsidR="003E082D" w:rsidRDefault="003E082D" w:rsidP="003E082D">
      <w:pPr>
        <w:pStyle w:val="NormalWeb"/>
        <w:shd w:val="clear" w:color="auto" w:fill="FFFFFF"/>
        <w:spacing w:before="0" w:beforeAutospacing="0" w:after="240" w:afterAutospacing="0" w:line="630" w:lineRule="atLeast"/>
        <w:rPr>
          <w:rFonts w:ascii="Open Sans" w:hAnsi="Open Sans"/>
          <w:color w:val="444444"/>
          <w:sz w:val="42"/>
          <w:szCs w:val="42"/>
        </w:rPr>
      </w:pPr>
      <w:r>
        <w:rPr>
          <w:rFonts w:ascii="Open Sans" w:hAnsi="Open Sans"/>
          <w:color w:val="444444"/>
          <w:sz w:val="42"/>
          <w:szCs w:val="42"/>
        </w:rPr>
        <w:t xml:space="preserve">As an example for this </w:t>
      </w:r>
      <w:proofErr w:type="spellStart"/>
      <w:r>
        <w:rPr>
          <w:rFonts w:ascii="Open Sans" w:hAnsi="Open Sans"/>
          <w:color w:val="444444"/>
          <w:sz w:val="42"/>
          <w:szCs w:val="42"/>
        </w:rPr>
        <w:t>Arduino</w:t>
      </w:r>
      <w:proofErr w:type="spellEnd"/>
      <w:r>
        <w:rPr>
          <w:rFonts w:ascii="Open Sans" w:hAnsi="Open Sans"/>
          <w:color w:val="444444"/>
          <w:sz w:val="42"/>
          <w:szCs w:val="42"/>
        </w:rPr>
        <w:t xml:space="preserve"> Relay Tutorial we will use the HL-52S 2 channel relay module, which has 2 relays with rating of 10A @ 250 and 125 V AC and 10A @ 30 and 28 V DC. The high voltage output connector has 3 pins, the middle one is the common pin and as we can see from the markings one of the two other pins is for normally open connection and the other one for normally closed connection.</w:t>
      </w:r>
    </w:p>
    <w:p w:rsidR="003E082D" w:rsidRDefault="003E082D" w:rsidP="003E082D">
      <w:pPr>
        <w:pStyle w:val="NormalWeb"/>
        <w:shd w:val="clear" w:color="auto" w:fill="FFFFFF"/>
        <w:spacing w:before="0" w:beforeAutospacing="0" w:after="240" w:afterAutospacing="0" w:line="630" w:lineRule="atLeast"/>
        <w:rPr>
          <w:rFonts w:ascii="Open Sans" w:hAnsi="Open Sans"/>
          <w:color w:val="444444"/>
          <w:sz w:val="42"/>
          <w:szCs w:val="42"/>
        </w:rPr>
      </w:pPr>
      <w:r>
        <w:rPr>
          <w:rFonts w:ascii="Open Sans" w:hAnsi="Open Sans"/>
          <w:noProof/>
          <w:color w:val="444444"/>
          <w:sz w:val="42"/>
          <w:szCs w:val="42"/>
        </w:rPr>
        <w:lastRenderedPageBreak/>
        <w:drawing>
          <wp:inline distT="0" distB="0" distL="0" distR="0">
            <wp:extent cx="4762500" cy="3200400"/>
            <wp:effectExtent l="19050" t="0" r="0" b="0"/>
            <wp:docPr id="12" name="Picture 12" descr="Relay-Module-HL-52S-v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elay-Module-HL-52S-v1.0"/>
                    <pic:cNvPicPr>
                      <a:picLocks noChangeAspect="1" noChangeArrowheads="1"/>
                    </pic:cNvPicPr>
                  </pic:nvPicPr>
                  <pic:blipFill>
                    <a:blip r:embed="rId23"/>
                    <a:srcRect/>
                    <a:stretch>
                      <a:fillRect/>
                    </a:stretch>
                  </pic:blipFill>
                  <pic:spPr bwMode="auto">
                    <a:xfrm>
                      <a:off x="0" y="0"/>
                      <a:ext cx="4762500" cy="3200400"/>
                    </a:xfrm>
                    <a:prstGeom prst="rect">
                      <a:avLst/>
                    </a:prstGeom>
                    <a:noFill/>
                    <a:ln w="9525">
                      <a:noFill/>
                      <a:miter lim="800000"/>
                      <a:headEnd/>
                      <a:tailEnd/>
                    </a:ln>
                  </pic:spPr>
                </pic:pic>
              </a:graphicData>
            </a:graphic>
          </wp:inline>
        </w:drawing>
      </w:r>
    </w:p>
    <w:p w:rsidR="003E082D" w:rsidRDefault="003E082D" w:rsidP="003E082D">
      <w:pPr>
        <w:pStyle w:val="NormalWeb"/>
        <w:shd w:val="clear" w:color="auto" w:fill="FFFFFF"/>
        <w:spacing w:before="0" w:beforeAutospacing="0" w:after="240" w:afterAutospacing="0" w:line="630" w:lineRule="atLeast"/>
        <w:rPr>
          <w:rFonts w:ascii="Open Sans" w:hAnsi="Open Sans"/>
          <w:color w:val="444444"/>
          <w:sz w:val="42"/>
          <w:szCs w:val="42"/>
        </w:rPr>
      </w:pPr>
      <w:r>
        <w:rPr>
          <w:rFonts w:ascii="Open Sans" w:hAnsi="Open Sans"/>
          <w:color w:val="444444"/>
          <w:sz w:val="42"/>
          <w:szCs w:val="42"/>
        </w:rPr>
        <w:t xml:space="preserve">On the other side of the module we have these 2 sets of pins. The first one has 4 pins, a Ground and a VCC pin for powering the module and 2 input pins In1 and In2. The second set of pins has 3 pins with a jumper between the </w:t>
      </w:r>
      <w:proofErr w:type="spellStart"/>
      <w:r>
        <w:rPr>
          <w:rFonts w:ascii="Open Sans" w:hAnsi="Open Sans"/>
          <w:color w:val="444444"/>
          <w:sz w:val="42"/>
          <w:szCs w:val="42"/>
        </w:rPr>
        <w:t>JDVcc</w:t>
      </w:r>
      <w:proofErr w:type="spellEnd"/>
      <w:r>
        <w:rPr>
          <w:rFonts w:ascii="Open Sans" w:hAnsi="Open Sans"/>
          <w:color w:val="444444"/>
          <w:sz w:val="42"/>
          <w:szCs w:val="42"/>
        </w:rPr>
        <w:t xml:space="preserve"> and the </w:t>
      </w:r>
      <w:proofErr w:type="spellStart"/>
      <w:r>
        <w:rPr>
          <w:rFonts w:ascii="Open Sans" w:hAnsi="Open Sans"/>
          <w:color w:val="444444"/>
          <w:sz w:val="42"/>
          <w:szCs w:val="42"/>
        </w:rPr>
        <w:t>Vcc</w:t>
      </w:r>
      <w:proofErr w:type="spellEnd"/>
      <w:r>
        <w:rPr>
          <w:rFonts w:ascii="Open Sans" w:hAnsi="Open Sans"/>
          <w:color w:val="444444"/>
          <w:sz w:val="42"/>
          <w:szCs w:val="42"/>
        </w:rPr>
        <w:t xml:space="preserve"> pin.  With a configuration like this the electromagnet of the relay is directly powered from the </w:t>
      </w:r>
      <w:proofErr w:type="spellStart"/>
      <w:r>
        <w:rPr>
          <w:rFonts w:ascii="Open Sans" w:hAnsi="Open Sans"/>
          <w:color w:val="444444"/>
          <w:sz w:val="42"/>
          <w:szCs w:val="42"/>
        </w:rPr>
        <w:t>Arduino</w:t>
      </w:r>
      <w:proofErr w:type="spellEnd"/>
      <w:r>
        <w:rPr>
          <w:rFonts w:ascii="Open Sans" w:hAnsi="Open Sans"/>
          <w:color w:val="444444"/>
          <w:sz w:val="42"/>
          <w:szCs w:val="42"/>
        </w:rPr>
        <w:t xml:space="preserve"> Board and if something goes wrong with the relay the microcontroller could get damaged.</w:t>
      </w:r>
    </w:p>
    <w:p w:rsidR="003E082D" w:rsidRDefault="003E082D" w:rsidP="003E082D">
      <w:pPr>
        <w:pStyle w:val="NormalWeb"/>
        <w:shd w:val="clear" w:color="auto" w:fill="FFFFFF"/>
        <w:spacing w:before="0" w:beforeAutospacing="0" w:after="240" w:afterAutospacing="0" w:line="630" w:lineRule="atLeast"/>
        <w:rPr>
          <w:rFonts w:ascii="Open Sans" w:hAnsi="Open Sans"/>
          <w:color w:val="444444"/>
          <w:sz w:val="42"/>
          <w:szCs w:val="42"/>
        </w:rPr>
      </w:pPr>
      <w:r>
        <w:rPr>
          <w:rFonts w:ascii="Open Sans" w:hAnsi="Open Sans"/>
          <w:noProof/>
          <w:color w:val="444444"/>
          <w:sz w:val="42"/>
          <w:szCs w:val="42"/>
        </w:rPr>
        <w:lastRenderedPageBreak/>
        <w:drawing>
          <wp:inline distT="0" distB="0" distL="0" distR="0">
            <wp:extent cx="4762500" cy="3200400"/>
            <wp:effectExtent l="19050" t="0" r="0" b="0"/>
            <wp:docPr id="13" name="Picture 13" descr="Relay-Module-HL-52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lay-Module-HL-52S"/>
                    <pic:cNvPicPr>
                      <a:picLocks noChangeAspect="1" noChangeArrowheads="1"/>
                    </pic:cNvPicPr>
                  </pic:nvPicPr>
                  <pic:blipFill>
                    <a:blip r:embed="rId24"/>
                    <a:srcRect/>
                    <a:stretch>
                      <a:fillRect/>
                    </a:stretch>
                  </pic:blipFill>
                  <pic:spPr bwMode="auto">
                    <a:xfrm>
                      <a:off x="0" y="0"/>
                      <a:ext cx="4762500" cy="3200400"/>
                    </a:xfrm>
                    <a:prstGeom prst="rect">
                      <a:avLst/>
                    </a:prstGeom>
                    <a:noFill/>
                    <a:ln w="9525">
                      <a:noFill/>
                      <a:miter lim="800000"/>
                      <a:headEnd/>
                      <a:tailEnd/>
                    </a:ln>
                  </pic:spPr>
                </pic:pic>
              </a:graphicData>
            </a:graphic>
          </wp:inline>
        </w:drawing>
      </w:r>
    </w:p>
    <w:p w:rsidR="003E082D" w:rsidRDefault="003E082D" w:rsidP="003E082D">
      <w:pPr>
        <w:pStyle w:val="Heading2"/>
        <w:shd w:val="clear" w:color="auto" w:fill="FFFFFF"/>
        <w:spacing w:before="0" w:after="600"/>
        <w:rPr>
          <w:rFonts w:ascii="Arial" w:hAnsi="Arial" w:cs="Arial"/>
          <w:color w:val="444444"/>
          <w:sz w:val="60"/>
          <w:szCs w:val="60"/>
        </w:rPr>
      </w:pPr>
      <w:r>
        <w:rPr>
          <w:rFonts w:ascii="Arial" w:hAnsi="Arial" w:cs="Arial"/>
          <w:color w:val="444444"/>
          <w:sz w:val="60"/>
          <w:szCs w:val="60"/>
        </w:rPr>
        <w:t>Components needed for this tutorial</w:t>
      </w:r>
    </w:p>
    <w:p w:rsidR="003E082D" w:rsidRDefault="003E082D" w:rsidP="003E082D">
      <w:pPr>
        <w:rPr>
          <w:rFonts w:ascii="Times New Roman" w:hAnsi="Times New Roman" w:cs="Times New Roman"/>
          <w:sz w:val="24"/>
          <w:szCs w:val="24"/>
        </w:rPr>
      </w:pPr>
      <w:r>
        <w:pict>
          <v:rect id="_x0000_i1027" style="width:0;height:1.5pt" o:hralign="center" o:hrstd="t" o:hrnoshade="t" o:hr="t" fillcolor="#444" stroked="f"/>
        </w:pict>
      </w:r>
    </w:p>
    <w:p w:rsidR="003E082D" w:rsidRDefault="003E082D" w:rsidP="003E082D">
      <w:pPr>
        <w:numPr>
          <w:ilvl w:val="0"/>
          <w:numId w:val="2"/>
        </w:numPr>
        <w:shd w:val="clear" w:color="auto" w:fill="FFFFFF"/>
        <w:spacing w:before="100" w:beforeAutospacing="1" w:after="100" w:afterAutospacing="1" w:line="630" w:lineRule="atLeast"/>
        <w:ind w:left="0"/>
        <w:rPr>
          <w:rFonts w:ascii="Open Sans" w:hAnsi="Open Sans"/>
          <w:color w:val="444444"/>
          <w:sz w:val="42"/>
          <w:szCs w:val="42"/>
        </w:rPr>
      </w:pPr>
      <w:r>
        <w:rPr>
          <w:rFonts w:ascii="Open Sans" w:hAnsi="Open Sans"/>
          <w:color w:val="444444"/>
          <w:sz w:val="42"/>
          <w:szCs w:val="42"/>
        </w:rPr>
        <w:t>5V Relay Module – [</w:t>
      </w:r>
      <w:hyperlink r:id="rId25" w:tgtFrame="_blank" w:tooltip="2 Channel Relay Module With Optocoupler Protection" w:history="1">
        <w:r>
          <w:rPr>
            <w:rStyle w:val="Hyperlink"/>
            <w:rFonts w:ascii="Open Sans" w:hAnsi="Open Sans"/>
            <w:color w:val="E51D1D"/>
            <w:sz w:val="42"/>
            <w:szCs w:val="42"/>
          </w:rPr>
          <w:t>Get One</w:t>
        </w:r>
      </w:hyperlink>
      <w:r>
        <w:rPr>
          <w:rFonts w:ascii="Open Sans" w:hAnsi="Open Sans"/>
          <w:color w:val="444444"/>
          <w:sz w:val="42"/>
          <w:szCs w:val="42"/>
        </w:rPr>
        <w:t>]</w:t>
      </w:r>
    </w:p>
    <w:p w:rsidR="003E082D" w:rsidRDefault="003E082D" w:rsidP="003E082D">
      <w:pPr>
        <w:numPr>
          <w:ilvl w:val="0"/>
          <w:numId w:val="2"/>
        </w:numPr>
        <w:shd w:val="clear" w:color="auto" w:fill="FFFFFF"/>
        <w:spacing w:before="100" w:beforeAutospacing="1" w:after="100" w:afterAutospacing="1" w:line="630" w:lineRule="atLeast"/>
        <w:ind w:left="0"/>
        <w:rPr>
          <w:rFonts w:ascii="Open Sans" w:hAnsi="Open Sans"/>
          <w:color w:val="444444"/>
          <w:sz w:val="42"/>
          <w:szCs w:val="42"/>
        </w:rPr>
      </w:pPr>
      <w:proofErr w:type="spellStart"/>
      <w:r>
        <w:rPr>
          <w:rFonts w:ascii="Open Sans" w:hAnsi="Open Sans"/>
          <w:color w:val="444444"/>
          <w:sz w:val="42"/>
          <w:szCs w:val="42"/>
        </w:rPr>
        <w:t>Arduino</w:t>
      </w:r>
      <w:proofErr w:type="spellEnd"/>
      <w:r>
        <w:rPr>
          <w:rFonts w:ascii="Open Sans" w:hAnsi="Open Sans"/>
          <w:color w:val="444444"/>
          <w:sz w:val="42"/>
          <w:szCs w:val="42"/>
        </w:rPr>
        <w:t xml:space="preserve"> Board – [</w:t>
      </w:r>
      <w:hyperlink r:id="rId26" w:tgtFrame="_blank" w:tooltip="Arduino Board" w:history="1">
        <w:r>
          <w:rPr>
            <w:rStyle w:val="Hyperlink"/>
            <w:rFonts w:ascii="Open Sans" w:hAnsi="Open Sans"/>
            <w:color w:val="E51D1D"/>
            <w:sz w:val="42"/>
            <w:szCs w:val="42"/>
          </w:rPr>
          <w:t>Get One</w:t>
        </w:r>
      </w:hyperlink>
      <w:r>
        <w:rPr>
          <w:rFonts w:ascii="Open Sans" w:hAnsi="Open Sans"/>
          <w:color w:val="444444"/>
          <w:sz w:val="42"/>
          <w:szCs w:val="42"/>
        </w:rPr>
        <w:t>]</w:t>
      </w:r>
    </w:p>
    <w:p w:rsidR="003E082D" w:rsidRDefault="003E082D" w:rsidP="003E082D">
      <w:pPr>
        <w:numPr>
          <w:ilvl w:val="0"/>
          <w:numId w:val="2"/>
        </w:numPr>
        <w:shd w:val="clear" w:color="auto" w:fill="FFFFFF"/>
        <w:spacing w:before="100" w:beforeAutospacing="1" w:after="100" w:afterAutospacing="1" w:line="630" w:lineRule="atLeast"/>
        <w:ind w:left="0"/>
        <w:rPr>
          <w:rFonts w:ascii="Open Sans" w:hAnsi="Open Sans"/>
          <w:color w:val="444444"/>
          <w:sz w:val="42"/>
          <w:szCs w:val="42"/>
        </w:rPr>
      </w:pPr>
      <w:r>
        <w:rPr>
          <w:rFonts w:ascii="Open Sans" w:hAnsi="Open Sans"/>
          <w:color w:val="444444"/>
          <w:sz w:val="42"/>
          <w:szCs w:val="42"/>
        </w:rPr>
        <w:t>Cable, Plug, Socket</w:t>
      </w:r>
    </w:p>
    <w:p w:rsidR="003E082D" w:rsidRDefault="003E082D" w:rsidP="003E082D">
      <w:pPr>
        <w:pStyle w:val="NormalWeb"/>
        <w:shd w:val="clear" w:color="auto" w:fill="FFFFFF"/>
        <w:spacing w:before="0" w:beforeAutospacing="0" w:after="240" w:afterAutospacing="0" w:line="630" w:lineRule="atLeast"/>
        <w:rPr>
          <w:rFonts w:ascii="Open Sans" w:hAnsi="Open Sans"/>
          <w:color w:val="444444"/>
          <w:sz w:val="42"/>
          <w:szCs w:val="42"/>
        </w:rPr>
      </w:pPr>
      <w:r>
        <w:rPr>
          <w:rStyle w:val="Emphasis"/>
          <w:rFonts w:ascii="Open Sans" w:hAnsi="Open Sans"/>
          <w:color w:val="808080"/>
          <w:sz w:val="42"/>
          <w:szCs w:val="42"/>
        </w:rPr>
        <w:t>*Please note: These are affiliate links. I may make a commission if you buy the components through these links.</w:t>
      </w:r>
      <w:r>
        <w:rPr>
          <w:rFonts w:ascii="Open Sans" w:hAnsi="Open Sans"/>
          <w:color w:val="444444"/>
          <w:sz w:val="42"/>
          <w:szCs w:val="42"/>
        </w:rPr>
        <w:br/>
      </w:r>
      <w:r>
        <w:rPr>
          <w:rStyle w:val="Emphasis"/>
          <w:rFonts w:ascii="Open Sans" w:hAnsi="Open Sans"/>
          <w:color w:val="808080"/>
          <w:sz w:val="42"/>
          <w:szCs w:val="42"/>
        </w:rPr>
        <w:t>I would appreciate your support in this way!</w:t>
      </w:r>
    </w:p>
    <w:p w:rsidR="003E082D" w:rsidRDefault="003E082D" w:rsidP="003E082D">
      <w:pPr>
        <w:pStyle w:val="Heading2"/>
        <w:shd w:val="clear" w:color="auto" w:fill="FFFFFF"/>
        <w:spacing w:before="0" w:after="600"/>
        <w:rPr>
          <w:rFonts w:ascii="Arial" w:hAnsi="Arial" w:cs="Arial"/>
          <w:color w:val="444444"/>
          <w:sz w:val="60"/>
          <w:szCs w:val="60"/>
        </w:rPr>
      </w:pPr>
      <w:r>
        <w:rPr>
          <w:rFonts w:ascii="Arial" w:hAnsi="Arial" w:cs="Arial"/>
          <w:color w:val="444444"/>
          <w:sz w:val="60"/>
          <w:szCs w:val="60"/>
        </w:rPr>
        <w:lastRenderedPageBreak/>
        <w:t>Circuit Schematic</w:t>
      </w:r>
    </w:p>
    <w:p w:rsidR="003E082D" w:rsidRDefault="003E082D" w:rsidP="003E082D">
      <w:pPr>
        <w:rPr>
          <w:rFonts w:ascii="Times New Roman" w:hAnsi="Times New Roman" w:cs="Times New Roman"/>
          <w:sz w:val="24"/>
          <w:szCs w:val="24"/>
        </w:rPr>
      </w:pPr>
      <w:r>
        <w:pict>
          <v:rect id="_x0000_i1028" style="width:0;height:1.5pt" o:hralign="center" o:hrstd="t" o:hrnoshade="t" o:hr="t" fillcolor="#444" stroked="f"/>
        </w:pict>
      </w:r>
    </w:p>
    <w:p w:rsidR="003E082D" w:rsidRDefault="003E082D" w:rsidP="003E082D">
      <w:pPr>
        <w:pStyle w:val="NormalWeb"/>
        <w:shd w:val="clear" w:color="auto" w:fill="FFFFFF"/>
        <w:spacing w:before="0" w:beforeAutospacing="0" w:after="240" w:afterAutospacing="0" w:line="630" w:lineRule="atLeast"/>
        <w:rPr>
          <w:rFonts w:ascii="Open Sans" w:hAnsi="Open Sans"/>
          <w:color w:val="444444"/>
          <w:sz w:val="42"/>
          <w:szCs w:val="42"/>
        </w:rPr>
      </w:pPr>
      <w:r>
        <w:rPr>
          <w:rFonts w:ascii="Open Sans" w:hAnsi="Open Sans"/>
          <w:color w:val="444444"/>
          <w:sz w:val="42"/>
          <w:szCs w:val="42"/>
        </w:rPr>
        <w:t xml:space="preserve">For better understanding let’s see the circuit schematics of the relay module in this configuration. So we can see that the 5 volts from our microcontroller connected to the </w:t>
      </w:r>
      <w:proofErr w:type="spellStart"/>
      <w:r>
        <w:rPr>
          <w:rFonts w:ascii="Open Sans" w:hAnsi="Open Sans"/>
          <w:color w:val="444444"/>
          <w:sz w:val="42"/>
          <w:szCs w:val="42"/>
        </w:rPr>
        <w:t>Vcc</w:t>
      </w:r>
      <w:proofErr w:type="spellEnd"/>
      <w:r>
        <w:rPr>
          <w:rFonts w:ascii="Open Sans" w:hAnsi="Open Sans"/>
          <w:color w:val="444444"/>
          <w:sz w:val="42"/>
          <w:szCs w:val="42"/>
        </w:rPr>
        <w:t xml:space="preserve"> pin for activating the relay through the </w:t>
      </w:r>
      <w:proofErr w:type="spellStart"/>
      <w:r>
        <w:rPr>
          <w:rFonts w:ascii="Open Sans" w:hAnsi="Open Sans"/>
          <w:color w:val="444444"/>
          <w:sz w:val="42"/>
          <w:szCs w:val="42"/>
        </w:rPr>
        <w:t>Optocoupler</w:t>
      </w:r>
      <w:proofErr w:type="spellEnd"/>
      <w:r>
        <w:rPr>
          <w:rFonts w:ascii="Open Sans" w:hAnsi="Open Sans"/>
          <w:color w:val="444444"/>
          <w:sz w:val="42"/>
          <w:szCs w:val="42"/>
        </w:rPr>
        <w:t xml:space="preserve"> IC are also connected to the </w:t>
      </w:r>
      <w:proofErr w:type="spellStart"/>
      <w:r>
        <w:rPr>
          <w:rFonts w:ascii="Open Sans" w:hAnsi="Open Sans"/>
          <w:color w:val="444444"/>
          <w:sz w:val="42"/>
          <w:szCs w:val="42"/>
        </w:rPr>
        <w:t>JDVcc</w:t>
      </w:r>
      <w:proofErr w:type="spellEnd"/>
      <w:r>
        <w:rPr>
          <w:rFonts w:ascii="Open Sans" w:hAnsi="Open Sans"/>
          <w:color w:val="444444"/>
          <w:sz w:val="42"/>
          <w:szCs w:val="42"/>
        </w:rPr>
        <w:t xml:space="preserve"> pin which powers the electromagnet of the relay. So in this case we got no isolation between the relay and the microcontroller.</w:t>
      </w:r>
    </w:p>
    <w:p w:rsidR="003E082D" w:rsidRDefault="003E082D" w:rsidP="003E082D">
      <w:pPr>
        <w:pStyle w:val="NormalWeb"/>
        <w:shd w:val="clear" w:color="auto" w:fill="FFFFFF"/>
        <w:spacing w:before="0" w:beforeAutospacing="0" w:after="240" w:afterAutospacing="0" w:line="630" w:lineRule="atLeast"/>
        <w:rPr>
          <w:rFonts w:ascii="Open Sans" w:hAnsi="Open Sans"/>
          <w:color w:val="444444"/>
          <w:sz w:val="42"/>
          <w:szCs w:val="42"/>
        </w:rPr>
      </w:pPr>
      <w:r>
        <w:rPr>
          <w:rFonts w:ascii="Open Sans" w:hAnsi="Open Sans"/>
          <w:noProof/>
          <w:color w:val="444444"/>
          <w:sz w:val="42"/>
          <w:szCs w:val="42"/>
        </w:rPr>
        <w:drawing>
          <wp:inline distT="0" distB="0" distL="0" distR="0">
            <wp:extent cx="5905500" cy="3067050"/>
            <wp:effectExtent l="0" t="0" r="0" b="0"/>
            <wp:docPr id="16" name="Picture 16" descr="HL-52S-Relay-Module-Circuit-Schema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L-52S-Relay-Module-Circuit-Schematics"/>
                    <pic:cNvPicPr>
                      <a:picLocks noChangeAspect="1" noChangeArrowheads="1"/>
                    </pic:cNvPicPr>
                  </pic:nvPicPr>
                  <pic:blipFill>
                    <a:blip r:embed="rId27"/>
                    <a:srcRect/>
                    <a:stretch>
                      <a:fillRect/>
                    </a:stretch>
                  </pic:blipFill>
                  <pic:spPr bwMode="auto">
                    <a:xfrm>
                      <a:off x="0" y="0"/>
                      <a:ext cx="5905500" cy="3067050"/>
                    </a:xfrm>
                    <a:prstGeom prst="rect">
                      <a:avLst/>
                    </a:prstGeom>
                    <a:noFill/>
                    <a:ln w="9525">
                      <a:noFill/>
                      <a:miter lim="800000"/>
                      <a:headEnd/>
                      <a:tailEnd/>
                    </a:ln>
                  </pic:spPr>
                </pic:pic>
              </a:graphicData>
            </a:graphic>
          </wp:inline>
        </w:drawing>
      </w:r>
    </w:p>
    <w:p w:rsidR="003E082D" w:rsidRDefault="003E082D" w:rsidP="003E082D">
      <w:pPr>
        <w:pStyle w:val="NormalWeb"/>
        <w:shd w:val="clear" w:color="auto" w:fill="FFFFFF"/>
        <w:spacing w:before="0" w:beforeAutospacing="0" w:after="240" w:afterAutospacing="0" w:line="630" w:lineRule="atLeast"/>
        <w:rPr>
          <w:rFonts w:ascii="Open Sans" w:hAnsi="Open Sans"/>
          <w:color w:val="444444"/>
          <w:sz w:val="42"/>
          <w:szCs w:val="42"/>
        </w:rPr>
      </w:pPr>
      <w:r>
        <w:rPr>
          <w:rFonts w:ascii="Open Sans" w:hAnsi="Open Sans"/>
          <w:color w:val="444444"/>
          <w:sz w:val="42"/>
          <w:szCs w:val="42"/>
        </w:rPr>
        <w:lastRenderedPageBreak/>
        <w:t xml:space="preserve">In order to isolate the microcontroller from the relay, we need to remove the jumper and connect separate power supply for the electromagnet to the </w:t>
      </w:r>
      <w:proofErr w:type="spellStart"/>
      <w:r>
        <w:rPr>
          <w:rFonts w:ascii="Open Sans" w:hAnsi="Open Sans"/>
          <w:color w:val="444444"/>
          <w:sz w:val="42"/>
          <w:szCs w:val="42"/>
        </w:rPr>
        <w:t>JDVcc</w:t>
      </w:r>
      <w:proofErr w:type="spellEnd"/>
      <w:r>
        <w:rPr>
          <w:rFonts w:ascii="Open Sans" w:hAnsi="Open Sans"/>
          <w:color w:val="444444"/>
          <w:sz w:val="42"/>
          <w:szCs w:val="42"/>
        </w:rPr>
        <w:t xml:space="preserve"> and the Ground pin. Now with this configuration the microcontroller doesn’t have any physical connection with the relay, it just uses the LED light of the </w:t>
      </w:r>
      <w:proofErr w:type="spellStart"/>
      <w:r>
        <w:rPr>
          <w:rFonts w:ascii="Open Sans" w:hAnsi="Open Sans"/>
          <w:color w:val="444444"/>
          <w:sz w:val="42"/>
          <w:szCs w:val="42"/>
        </w:rPr>
        <w:t>Optocoupler</w:t>
      </w:r>
      <w:proofErr w:type="spellEnd"/>
      <w:r>
        <w:rPr>
          <w:rFonts w:ascii="Open Sans" w:hAnsi="Open Sans"/>
          <w:color w:val="444444"/>
          <w:sz w:val="42"/>
          <w:szCs w:val="42"/>
        </w:rPr>
        <w:t xml:space="preserve"> IC to activate the relay.</w:t>
      </w:r>
    </w:p>
    <w:p w:rsidR="003E082D" w:rsidRDefault="003E082D" w:rsidP="003E082D">
      <w:pPr>
        <w:pStyle w:val="NormalWeb"/>
        <w:shd w:val="clear" w:color="auto" w:fill="FFFFFF"/>
        <w:spacing w:before="0" w:beforeAutospacing="0" w:after="240" w:afterAutospacing="0" w:line="630" w:lineRule="atLeast"/>
        <w:rPr>
          <w:rFonts w:ascii="Open Sans" w:hAnsi="Open Sans"/>
          <w:color w:val="444444"/>
          <w:sz w:val="42"/>
          <w:szCs w:val="42"/>
        </w:rPr>
      </w:pPr>
      <w:r>
        <w:rPr>
          <w:rFonts w:ascii="Open Sans" w:hAnsi="Open Sans"/>
          <w:noProof/>
          <w:color w:val="444444"/>
          <w:sz w:val="42"/>
          <w:szCs w:val="42"/>
        </w:rPr>
        <w:drawing>
          <wp:inline distT="0" distB="0" distL="0" distR="0">
            <wp:extent cx="5886450" cy="3143250"/>
            <wp:effectExtent l="0" t="0" r="0" b="0"/>
            <wp:docPr id="17" name="Picture 17" descr="Relay-Module-Circuit-Schema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elay-Module-Circuit-Schematics"/>
                    <pic:cNvPicPr>
                      <a:picLocks noChangeAspect="1" noChangeArrowheads="1"/>
                    </pic:cNvPicPr>
                  </pic:nvPicPr>
                  <pic:blipFill>
                    <a:blip r:embed="rId28"/>
                    <a:srcRect/>
                    <a:stretch>
                      <a:fillRect/>
                    </a:stretch>
                  </pic:blipFill>
                  <pic:spPr bwMode="auto">
                    <a:xfrm>
                      <a:off x="0" y="0"/>
                      <a:ext cx="5886450" cy="3143250"/>
                    </a:xfrm>
                    <a:prstGeom prst="rect">
                      <a:avLst/>
                    </a:prstGeom>
                    <a:noFill/>
                    <a:ln w="9525">
                      <a:noFill/>
                      <a:miter lim="800000"/>
                      <a:headEnd/>
                      <a:tailEnd/>
                    </a:ln>
                  </pic:spPr>
                </pic:pic>
              </a:graphicData>
            </a:graphic>
          </wp:inline>
        </w:drawing>
      </w:r>
    </w:p>
    <w:p w:rsidR="003E082D" w:rsidRDefault="003E082D" w:rsidP="003E082D">
      <w:pPr>
        <w:pStyle w:val="NormalWeb"/>
        <w:shd w:val="clear" w:color="auto" w:fill="FFFFFF"/>
        <w:spacing w:before="0" w:beforeAutospacing="0" w:after="240" w:afterAutospacing="0" w:line="630" w:lineRule="atLeast"/>
        <w:rPr>
          <w:rFonts w:ascii="Open Sans" w:hAnsi="Open Sans"/>
          <w:color w:val="444444"/>
          <w:sz w:val="42"/>
          <w:szCs w:val="42"/>
        </w:rPr>
      </w:pPr>
      <w:r>
        <w:rPr>
          <w:rFonts w:ascii="Open Sans" w:hAnsi="Open Sans"/>
          <w:color w:val="444444"/>
          <w:sz w:val="42"/>
          <w:szCs w:val="42"/>
        </w:rPr>
        <w:t xml:space="preserve">There is one more thing to be noticed from </w:t>
      </w:r>
      <w:proofErr w:type="gramStart"/>
      <w:r>
        <w:rPr>
          <w:rFonts w:ascii="Open Sans" w:hAnsi="Open Sans"/>
          <w:color w:val="444444"/>
          <w:sz w:val="42"/>
          <w:szCs w:val="42"/>
        </w:rPr>
        <w:t>this</w:t>
      </w:r>
      <w:proofErr w:type="gramEnd"/>
      <w:r>
        <w:rPr>
          <w:rFonts w:ascii="Open Sans" w:hAnsi="Open Sans"/>
          <w:color w:val="444444"/>
          <w:sz w:val="42"/>
          <w:szCs w:val="42"/>
        </w:rPr>
        <w:t xml:space="preserve"> circuit schematics. The input pins of the module work inversely. As we can see the relay will be activated when the input pin will be LOW because in that way </w:t>
      </w:r>
      <w:r>
        <w:rPr>
          <w:rFonts w:ascii="Open Sans" w:hAnsi="Open Sans"/>
          <w:color w:val="444444"/>
          <w:sz w:val="42"/>
          <w:szCs w:val="42"/>
        </w:rPr>
        <w:lastRenderedPageBreak/>
        <w:t>the current will be able to flow from the VCC to the input pin which is low or ground, and the LED will light up and active the relay. When the input pin will be HIGH there will be no current flow, so the LED will not light up and the relay will not be activated.</w:t>
      </w:r>
    </w:p>
    <w:p w:rsidR="003E082D" w:rsidRDefault="003E082D" w:rsidP="003E082D">
      <w:pPr>
        <w:pStyle w:val="NormalWeb"/>
        <w:shd w:val="clear" w:color="auto" w:fill="FFFFFF"/>
        <w:spacing w:before="0" w:beforeAutospacing="0" w:after="240" w:afterAutospacing="0" w:line="630" w:lineRule="atLeast"/>
        <w:rPr>
          <w:rFonts w:ascii="Open Sans" w:hAnsi="Open Sans"/>
          <w:color w:val="444444"/>
          <w:sz w:val="42"/>
          <w:szCs w:val="42"/>
        </w:rPr>
      </w:pPr>
      <w:r>
        <w:rPr>
          <w:rFonts w:ascii="Open Sans" w:hAnsi="Open Sans"/>
          <w:noProof/>
          <w:color w:val="444444"/>
          <w:sz w:val="42"/>
          <w:szCs w:val="42"/>
        </w:rPr>
        <w:drawing>
          <wp:inline distT="0" distB="0" distL="0" distR="0">
            <wp:extent cx="5905500" cy="3143250"/>
            <wp:effectExtent l="0" t="0" r="0" b="0"/>
            <wp:docPr id="18" name="Picture 18" descr="Relay-Module-Circuit-Schematics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Relay-Module-Circuit-Schematics02"/>
                    <pic:cNvPicPr>
                      <a:picLocks noChangeAspect="1" noChangeArrowheads="1"/>
                    </pic:cNvPicPr>
                  </pic:nvPicPr>
                  <pic:blipFill>
                    <a:blip r:embed="rId29"/>
                    <a:srcRect/>
                    <a:stretch>
                      <a:fillRect/>
                    </a:stretch>
                  </pic:blipFill>
                  <pic:spPr bwMode="auto">
                    <a:xfrm>
                      <a:off x="0" y="0"/>
                      <a:ext cx="5905500" cy="3143250"/>
                    </a:xfrm>
                    <a:prstGeom prst="rect">
                      <a:avLst/>
                    </a:prstGeom>
                    <a:noFill/>
                    <a:ln w="9525">
                      <a:noFill/>
                      <a:miter lim="800000"/>
                      <a:headEnd/>
                      <a:tailEnd/>
                    </a:ln>
                  </pic:spPr>
                </pic:pic>
              </a:graphicData>
            </a:graphic>
          </wp:inline>
        </w:drawing>
      </w:r>
    </w:p>
    <w:p w:rsidR="003E082D" w:rsidRDefault="003E082D" w:rsidP="003E082D">
      <w:pPr>
        <w:shd w:val="clear" w:color="auto" w:fill="FFFFFF"/>
        <w:spacing w:line="630" w:lineRule="atLeast"/>
        <w:rPr>
          <w:ins w:id="0" w:author="Unknown"/>
          <w:rFonts w:ascii="Open Sans" w:hAnsi="Open Sans"/>
          <w:color w:val="444444"/>
          <w:sz w:val="42"/>
          <w:szCs w:val="42"/>
        </w:rPr>
      </w:pPr>
    </w:p>
    <w:p w:rsidR="003E082D" w:rsidRDefault="003E082D" w:rsidP="003E082D">
      <w:pPr>
        <w:pStyle w:val="Heading2"/>
        <w:shd w:val="clear" w:color="auto" w:fill="FFFFFF"/>
        <w:spacing w:before="0" w:after="600"/>
        <w:rPr>
          <w:ins w:id="1" w:author="Unknown"/>
          <w:rFonts w:ascii="Arial" w:hAnsi="Arial" w:cs="Arial"/>
          <w:color w:val="444444"/>
          <w:sz w:val="60"/>
          <w:szCs w:val="60"/>
        </w:rPr>
      </w:pPr>
      <w:ins w:id="2" w:author="Unknown">
        <w:r>
          <w:rPr>
            <w:rFonts w:ascii="Arial" w:hAnsi="Arial" w:cs="Arial"/>
            <w:color w:val="444444"/>
            <w:sz w:val="60"/>
            <w:szCs w:val="60"/>
          </w:rPr>
          <w:t>High Voltage Warning</w:t>
        </w:r>
      </w:ins>
    </w:p>
    <w:p w:rsidR="003E082D" w:rsidRDefault="003E082D" w:rsidP="003E082D">
      <w:pPr>
        <w:rPr>
          <w:ins w:id="3" w:author="Unknown"/>
          <w:rFonts w:ascii="Times New Roman" w:hAnsi="Times New Roman" w:cs="Times New Roman"/>
          <w:sz w:val="24"/>
          <w:szCs w:val="24"/>
        </w:rPr>
      </w:pPr>
      <w:ins w:id="4" w:author="Unknown">
        <w:r>
          <w:pict>
            <v:rect id="_x0000_i1029" style="width:0;height:1.5pt" o:hralign="center" o:hrstd="t" o:hrnoshade="t" o:hr="t" fillcolor="#444" stroked="f"/>
          </w:pict>
        </w:r>
      </w:ins>
    </w:p>
    <w:p w:rsidR="003E082D" w:rsidRDefault="003E082D" w:rsidP="003E082D">
      <w:pPr>
        <w:pStyle w:val="NormalWeb"/>
        <w:shd w:val="clear" w:color="auto" w:fill="FFFFFF"/>
        <w:spacing w:before="0" w:beforeAutospacing="0" w:after="240" w:afterAutospacing="0" w:line="630" w:lineRule="atLeast"/>
        <w:rPr>
          <w:ins w:id="5" w:author="Unknown"/>
          <w:rFonts w:ascii="Open Sans" w:hAnsi="Open Sans"/>
          <w:color w:val="444444"/>
          <w:sz w:val="42"/>
          <w:szCs w:val="42"/>
        </w:rPr>
      </w:pPr>
      <w:ins w:id="6" w:author="Unknown">
        <w:r>
          <w:rPr>
            <w:rFonts w:ascii="Open Sans" w:hAnsi="Open Sans"/>
            <w:color w:val="444444"/>
            <w:sz w:val="42"/>
            <w:szCs w:val="42"/>
          </w:rPr>
          <w:t xml:space="preserve">Before we continue with this tutorial, I will warn you here that we will use High Voltage which if incorrectly </w:t>
        </w:r>
        <w:r>
          <w:rPr>
            <w:rFonts w:ascii="Open Sans" w:hAnsi="Open Sans"/>
            <w:color w:val="444444"/>
            <w:sz w:val="42"/>
            <w:szCs w:val="42"/>
          </w:rPr>
          <w:lastRenderedPageBreak/>
          <w:t>or improperly used could result in serious injuries or death. So be very caution of what you are doing because I take no responsibility for any of your actions.</w:t>
        </w:r>
      </w:ins>
    </w:p>
    <w:p w:rsidR="003E082D" w:rsidRDefault="003E082D" w:rsidP="003E082D">
      <w:pPr>
        <w:pStyle w:val="NormalWeb"/>
        <w:shd w:val="clear" w:color="auto" w:fill="FFFFFF"/>
        <w:spacing w:before="0" w:beforeAutospacing="0" w:after="240" w:afterAutospacing="0" w:line="630" w:lineRule="atLeast"/>
        <w:rPr>
          <w:ins w:id="7" w:author="Unknown"/>
          <w:rFonts w:ascii="Open Sans" w:hAnsi="Open Sans"/>
          <w:color w:val="444444"/>
          <w:sz w:val="42"/>
          <w:szCs w:val="42"/>
        </w:rPr>
      </w:pPr>
      <w:r>
        <w:rPr>
          <w:rFonts w:ascii="Open Sans" w:hAnsi="Open Sans"/>
          <w:noProof/>
          <w:color w:val="444444"/>
          <w:sz w:val="42"/>
          <w:szCs w:val="42"/>
        </w:rPr>
        <w:drawing>
          <wp:inline distT="0" distB="0" distL="0" distR="0">
            <wp:extent cx="5238750" cy="2038350"/>
            <wp:effectExtent l="0" t="0" r="0" b="0"/>
            <wp:docPr id="20" name="Picture 20" descr="Warning-High-Volt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Warning-High-Voltage"/>
                    <pic:cNvPicPr>
                      <a:picLocks noChangeAspect="1" noChangeArrowheads="1"/>
                    </pic:cNvPicPr>
                  </pic:nvPicPr>
                  <pic:blipFill>
                    <a:blip r:embed="rId30"/>
                    <a:srcRect/>
                    <a:stretch>
                      <a:fillRect/>
                    </a:stretch>
                  </pic:blipFill>
                  <pic:spPr bwMode="auto">
                    <a:xfrm>
                      <a:off x="0" y="0"/>
                      <a:ext cx="5238750" cy="2038350"/>
                    </a:xfrm>
                    <a:prstGeom prst="rect">
                      <a:avLst/>
                    </a:prstGeom>
                    <a:noFill/>
                    <a:ln w="9525">
                      <a:noFill/>
                      <a:miter lim="800000"/>
                      <a:headEnd/>
                      <a:tailEnd/>
                    </a:ln>
                  </pic:spPr>
                </pic:pic>
              </a:graphicData>
            </a:graphic>
          </wp:inline>
        </w:drawing>
      </w:r>
    </w:p>
    <w:p w:rsidR="003E082D" w:rsidRDefault="003E082D" w:rsidP="003E082D">
      <w:pPr>
        <w:pStyle w:val="Heading3"/>
        <w:shd w:val="clear" w:color="auto" w:fill="FFFFFF"/>
        <w:spacing w:before="0" w:after="300"/>
        <w:rPr>
          <w:ins w:id="8" w:author="Unknown"/>
          <w:rFonts w:ascii="Arial" w:hAnsi="Arial" w:cs="Arial"/>
          <w:color w:val="444444"/>
          <w:sz w:val="48"/>
          <w:szCs w:val="48"/>
        </w:rPr>
      </w:pPr>
      <w:ins w:id="9" w:author="Unknown">
        <w:r>
          <w:rPr>
            <w:rFonts w:ascii="Arial" w:hAnsi="Arial" w:cs="Arial"/>
            <w:color w:val="444444"/>
            <w:sz w:val="48"/>
            <w:szCs w:val="48"/>
          </w:rPr>
          <w:t>How to use the relay module with the High Voltage devices</w:t>
        </w:r>
      </w:ins>
    </w:p>
    <w:p w:rsidR="003E082D" w:rsidRDefault="003E082D" w:rsidP="003E082D">
      <w:pPr>
        <w:rPr>
          <w:ins w:id="10" w:author="Unknown"/>
          <w:rFonts w:ascii="Times New Roman" w:hAnsi="Times New Roman" w:cs="Times New Roman"/>
          <w:sz w:val="24"/>
          <w:szCs w:val="24"/>
        </w:rPr>
      </w:pPr>
      <w:ins w:id="11" w:author="Unknown">
        <w:r>
          <w:pict>
            <v:rect id="_x0000_i1030" style="width:0;height:1.5pt" o:hralign="center" o:hrstd="t" o:hrnoshade="t" o:hr="t" fillcolor="#444" stroked="f"/>
          </w:pict>
        </w:r>
      </w:ins>
    </w:p>
    <w:p w:rsidR="003E082D" w:rsidRDefault="003E082D" w:rsidP="003E082D">
      <w:pPr>
        <w:pStyle w:val="NormalWeb"/>
        <w:shd w:val="clear" w:color="auto" w:fill="FFFFFF"/>
        <w:spacing w:before="0" w:beforeAutospacing="0" w:after="240" w:afterAutospacing="0" w:line="630" w:lineRule="atLeast"/>
        <w:rPr>
          <w:ins w:id="12" w:author="Unknown"/>
          <w:rFonts w:ascii="Open Sans" w:hAnsi="Open Sans"/>
          <w:color w:val="444444"/>
          <w:sz w:val="42"/>
          <w:szCs w:val="42"/>
        </w:rPr>
      </w:pPr>
      <w:ins w:id="13" w:author="Unknown">
        <w:r>
          <w:rPr>
            <w:rFonts w:ascii="Open Sans" w:hAnsi="Open Sans"/>
            <w:color w:val="444444"/>
            <w:sz w:val="42"/>
            <w:szCs w:val="42"/>
          </w:rPr>
          <w:t xml:space="preserve">First let’s take a look at the circuit diagram. As previously described we will use a 5V Adapter as a separate power supply for the electromagnet connected to the </w:t>
        </w:r>
        <w:proofErr w:type="spellStart"/>
        <w:r>
          <w:rPr>
            <w:rFonts w:ascii="Open Sans" w:hAnsi="Open Sans"/>
            <w:color w:val="444444"/>
            <w:sz w:val="42"/>
            <w:szCs w:val="42"/>
          </w:rPr>
          <w:t>JDVcc</w:t>
        </w:r>
        <w:proofErr w:type="spellEnd"/>
        <w:r>
          <w:rPr>
            <w:rFonts w:ascii="Open Sans" w:hAnsi="Open Sans"/>
            <w:color w:val="444444"/>
            <w:sz w:val="42"/>
            <w:szCs w:val="42"/>
          </w:rPr>
          <w:t xml:space="preserve"> and the Ground pin. The </w:t>
        </w:r>
        <w:proofErr w:type="spellStart"/>
        <w:r>
          <w:rPr>
            <w:rFonts w:ascii="Open Sans" w:hAnsi="Open Sans"/>
            <w:color w:val="444444"/>
            <w:sz w:val="42"/>
            <w:szCs w:val="42"/>
          </w:rPr>
          <w:t>Arduino’s</w:t>
        </w:r>
        <w:proofErr w:type="spellEnd"/>
        <w:r>
          <w:rPr>
            <w:rFonts w:ascii="Open Sans" w:hAnsi="Open Sans"/>
            <w:color w:val="444444"/>
            <w:sz w:val="42"/>
            <w:szCs w:val="42"/>
          </w:rPr>
          <w:t xml:space="preserve"> 5V pin will be connected to the </w:t>
        </w:r>
        <w:proofErr w:type="spellStart"/>
        <w:r>
          <w:rPr>
            <w:rFonts w:ascii="Open Sans" w:hAnsi="Open Sans"/>
            <w:color w:val="444444"/>
            <w:sz w:val="42"/>
            <w:szCs w:val="42"/>
          </w:rPr>
          <w:t>Vcc</w:t>
        </w:r>
        <w:proofErr w:type="spellEnd"/>
        <w:r>
          <w:rPr>
            <w:rFonts w:ascii="Open Sans" w:hAnsi="Open Sans"/>
            <w:color w:val="444444"/>
            <w:sz w:val="42"/>
            <w:szCs w:val="42"/>
          </w:rPr>
          <w:t xml:space="preserve"> pin of the module and the pin number 7 to the In1 input pin for controlling the relay. Now for the HIGH Voltage part we need a power plug, a socket and a cable with two wires. One </w:t>
        </w:r>
        <w:r>
          <w:rPr>
            <w:rFonts w:ascii="Open Sans" w:hAnsi="Open Sans"/>
            <w:color w:val="444444"/>
            <w:sz w:val="42"/>
            <w:szCs w:val="42"/>
          </w:rPr>
          <w:lastRenderedPageBreak/>
          <w:t>of the two wires will be cut and connected to the common and the normally open pin of the module output connector. So with this configuration when we will activate the relay we will get the high voltage circuit closed and working.</w:t>
        </w:r>
      </w:ins>
    </w:p>
    <w:p w:rsidR="003E082D" w:rsidRDefault="003E082D" w:rsidP="003E082D">
      <w:pPr>
        <w:pStyle w:val="NormalWeb"/>
        <w:shd w:val="clear" w:color="auto" w:fill="FFFFFF"/>
        <w:spacing w:before="0" w:beforeAutospacing="0" w:after="240" w:afterAutospacing="0" w:line="630" w:lineRule="atLeast"/>
        <w:rPr>
          <w:ins w:id="14" w:author="Unknown"/>
          <w:rFonts w:ascii="Open Sans" w:hAnsi="Open Sans"/>
          <w:color w:val="444444"/>
          <w:sz w:val="42"/>
          <w:szCs w:val="42"/>
        </w:rPr>
      </w:pPr>
      <w:ins w:id="15" w:author="Unknown">
        <w:r>
          <w:rPr>
            <w:rFonts w:ascii="Open Sans" w:hAnsi="Open Sans"/>
            <w:color w:val="444444"/>
            <w:sz w:val="42"/>
            <w:szCs w:val="42"/>
          </w:rPr>
          <w:fldChar w:fldCharType="begin"/>
        </w:r>
        <w:r>
          <w:rPr>
            <w:rFonts w:ascii="Open Sans" w:hAnsi="Open Sans"/>
            <w:color w:val="444444"/>
            <w:sz w:val="42"/>
            <w:szCs w:val="42"/>
          </w:rPr>
          <w:instrText xml:space="preserve"> INCLUDEPICTURE "http://howtomechatronics.com/wp-content/uploads/2015/09/Arduino-Relay-Module-Circuit-Diagram.png?36abd3" \* MERGEFORMATINET </w:instrText>
        </w:r>
      </w:ins>
      <w:r>
        <w:rPr>
          <w:rFonts w:ascii="Open Sans" w:hAnsi="Open Sans"/>
          <w:color w:val="444444"/>
          <w:sz w:val="42"/>
          <w:szCs w:val="42"/>
        </w:rPr>
        <w:fldChar w:fldCharType="separate"/>
      </w:r>
      <w:r>
        <w:rPr>
          <w:rFonts w:ascii="Open Sans" w:hAnsi="Open Sans"/>
          <w:color w:val="444444"/>
          <w:sz w:val="42"/>
          <w:szCs w:val="4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alt="Arduino-Relay-Module-Circuit-Diagram" style="width:498pt;height:280.5pt"/>
        </w:pict>
      </w:r>
      <w:ins w:id="16" w:author="Unknown">
        <w:r>
          <w:rPr>
            <w:rFonts w:ascii="Open Sans" w:hAnsi="Open Sans"/>
            <w:color w:val="444444"/>
            <w:sz w:val="42"/>
            <w:szCs w:val="42"/>
          </w:rPr>
          <w:fldChar w:fldCharType="end"/>
        </w:r>
      </w:ins>
    </w:p>
    <w:p w:rsidR="003E082D" w:rsidRDefault="003E082D" w:rsidP="003E082D">
      <w:pPr>
        <w:pStyle w:val="NormalWeb"/>
        <w:shd w:val="clear" w:color="auto" w:fill="FFFFFF"/>
        <w:spacing w:before="0" w:beforeAutospacing="0" w:after="240" w:afterAutospacing="0" w:line="630" w:lineRule="atLeast"/>
        <w:rPr>
          <w:ins w:id="17" w:author="Unknown"/>
          <w:rFonts w:ascii="Open Sans" w:hAnsi="Open Sans"/>
          <w:color w:val="444444"/>
          <w:sz w:val="42"/>
          <w:szCs w:val="42"/>
        </w:rPr>
      </w:pPr>
      <w:ins w:id="18" w:author="Unknown">
        <w:r>
          <w:rPr>
            <w:rFonts w:ascii="Open Sans" w:hAnsi="Open Sans"/>
            <w:color w:val="444444"/>
            <w:sz w:val="42"/>
            <w:szCs w:val="42"/>
          </w:rPr>
          <w:t xml:space="preserve">Here’s how made the cable. So I bought a plug, a socket and a cable. Then I carefully cut the cable and cut one of the wires as shown in the picture below and connect them to the normally open connection pins of </w:t>
        </w:r>
        <w:r>
          <w:rPr>
            <w:rFonts w:ascii="Open Sans" w:hAnsi="Open Sans"/>
            <w:color w:val="444444"/>
            <w:sz w:val="42"/>
            <w:szCs w:val="42"/>
          </w:rPr>
          <w:lastRenderedPageBreak/>
          <w:t xml:space="preserve">the relay module. </w:t>
        </w:r>
        <w:proofErr w:type="gramStart"/>
        <w:r>
          <w:rPr>
            <w:rFonts w:ascii="Open Sans" w:hAnsi="Open Sans"/>
            <w:color w:val="444444"/>
            <w:sz w:val="42"/>
            <w:szCs w:val="42"/>
          </w:rPr>
          <w:t>Also connected the ends of the cable to the plug and the socket.</w:t>
        </w:r>
        <w:proofErr w:type="gramEnd"/>
      </w:ins>
    </w:p>
    <w:p w:rsidR="003E082D" w:rsidRDefault="003E082D" w:rsidP="003E082D">
      <w:pPr>
        <w:pStyle w:val="NormalWeb"/>
        <w:shd w:val="clear" w:color="auto" w:fill="FFFFFF"/>
        <w:spacing w:before="0" w:beforeAutospacing="0" w:after="240" w:afterAutospacing="0" w:line="630" w:lineRule="atLeast"/>
        <w:rPr>
          <w:ins w:id="19" w:author="Unknown"/>
          <w:rFonts w:ascii="Open Sans" w:hAnsi="Open Sans"/>
          <w:color w:val="444444"/>
          <w:sz w:val="42"/>
          <w:szCs w:val="42"/>
        </w:rPr>
      </w:pPr>
      <w:r>
        <w:rPr>
          <w:rFonts w:ascii="Open Sans" w:hAnsi="Open Sans"/>
          <w:noProof/>
          <w:color w:val="444444"/>
          <w:sz w:val="42"/>
          <w:szCs w:val="42"/>
        </w:rPr>
        <w:drawing>
          <wp:inline distT="0" distB="0" distL="0" distR="0">
            <wp:extent cx="4762500" cy="3200400"/>
            <wp:effectExtent l="19050" t="0" r="0" b="0"/>
            <wp:docPr id="23" name="Picture 23" descr="Cables-photo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ables-photo02"/>
                    <pic:cNvPicPr>
                      <a:picLocks noChangeAspect="1" noChangeArrowheads="1"/>
                    </pic:cNvPicPr>
                  </pic:nvPicPr>
                  <pic:blipFill>
                    <a:blip r:embed="rId31"/>
                    <a:srcRect/>
                    <a:stretch>
                      <a:fillRect/>
                    </a:stretch>
                  </pic:blipFill>
                  <pic:spPr bwMode="auto">
                    <a:xfrm>
                      <a:off x="0" y="0"/>
                      <a:ext cx="4762500" cy="3200400"/>
                    </a:xfrm>
                    <a:prstGeom prst="rect">
                      <a:avLst/>
                    </a:prstGeom>
                    <a:noFill/>
                    <a:ln w="9525">
                      <a:noFill/>
                      <a:miter lim="800000"/>
                      <a:headEnd/>
                      <a:tailEnd/>
                    </a:ln>
                  </pic:spPr>
                </pic:pic>
              </a:graphicData>
            </a:graphic>
          </wp:inline>
        </w:drawing>
      </w:r>
    </w:p>
    <w:p w:rsidR="003E082D" w:rsidRDefault="003E082D" w:rsidP="003E082D">
      <w:pPr>
        <w:pStyle w:val="NormalWeb"/>
        <w:shd w:val="clear" w:color="auto" w:fill="FFFFFF"/>
        <w:spacing w:before="0" w:beforeAutospacing="0" w:after="240" w:afterAutospacing="0" w:line="630" w:lineRule="atLeast"/>
        <w:rPr>
          <w:ins w:id="20" w:author="Unknown"/>
          <w:rFonts w:ascii="Open Sans" w:hAnsi="Open Sans"/>
          <w:color w:val="444444"/>
          <w:sz w:val="42"/>
          <w:szCs w:val="42"/>
        </w:rPr>
      </w:pPr>
      <w:ins w:id="21" w:author="Unknown">
        <w:r>
          <w:rPr>
            <w:rStyle w:val="Emphasis"/>
            <w:rFonts w:ascii="Open Sans" w:hAnsi="Open Sans"/>
            <w:color w:val="808080"/>
            <w:sz w:val="42"/>
            <w:szCs w:val="42"/>
          </w:rPr>
          <w:t>*Note: Make sure you use the other wires, not the “Yellow &amp; Green” wire as it is meant to be used for Ground.</w:t>
        </w:r>
      </w:ins>
    </w:p>
    <w:p w:rsidR="003E082D" w:rsidRDefault="003E082D" w:rsidP="003E082D">
      <w:pPr>
        <w:pStyle w:val="NormalWeb"/>
        <w:shd w:val="clear" w:color="auto" w:fill="FFFFFF"/>
        <w:spacing w:before="0" w:beforeAutospacing="0" w:after="240" w:afterAutospacing="0" w:line="630" w:lineRule="atLeast"/>
        <w:rPr>
          <w:ins w:id="22" w:author="Unknown"/>
          <w:rFonts w:ascii="Open Sans" w:hAnsi="Open Sans"/>
          <w:color w:val="444444"/>
          <w:sz w:val="42"/>
          <w:szCs w:val="42"/>
        </w:rPr>
      </w:pPr>
      <w:ins w:id="23" w:author="Unknown">
        <w:r>
          <w:rPr>
            <w:rFonts w:ascii="Open Sans" w:hAnsi="Open Sans"/>
            <w:color w:val="444444"/>
            <w:sz w:val="42"/>
            <w:szCs w:val="42"/>
          </w:rPr>
          <w:t xml:space="preserve">Here’s the final appearance of my cable ready for use. However before you use your cable </w:t>
        </w:r>
        <w:proofErr w:type="gramStart"/>
        <w:r>
          <w:rPr>
            <w:rFonts w:ascii="Open Sans" w:hAnsi="Open Sans"/>
            <w:color w:val="444444"/>
            <w:sz w:val="42"/>
            <w:szCs w:val="42"/>
          </w:rPr>
          <w:t>make</w:t>
        </w:r>
        <w:proofErr w:type="gramEnd"/>
        <w:r>
          <w:rPr>
            <w:rFonts w:ascii="Open Sans" w:hAnsi="Open Sans"/>
            <w:color w:val="444444"/>
            <w:sz w:val="42"/>
            <w:szCs w:val="42"/>
          </w:rPr>
          <w:t xml:space="preserve"> sure it’s working properly. You can check it using a </w:t>
        </w:r>
        <w:proofErr w:type="spellStart"/>
        <w:r>
          <w:rPr>
            <w:rFonts w:ascii="Open Sans" w:hAnsi="Open Sans"/>
            <w:color w:val="444444"/>
            <w:sz w:val="42"/>
            <w:szCs w:val="42"/>
          </w:rPr>
          <w:t>multimeter</w:t>
        </w:r>
        <w:proofErr w:type="spellEnd"/>
        <w:r>
          <w:rPr>
            <w:rFonts w:ascii="Open Sans" w:hAnsi="Open Sans"/>
            <w:color w:val="444444"/>
            <w:sz w:val="42"/>
            <w:szCs w:val="42"/>
          </w:rPr>
          <w:t xml:space="preserve"> or test it with a low voltage first.</w:t>
        </w:r>
      </w:ins>
    </w:p>
    <w:p w:rsidR="003E082D" w:rsidRDefault="003E082D" w:rsidP="003E082D">
      <w:pPr>
        <w:pStyle w:val="NormalWeb"/>
        <w:shd w:val="clear" w:color="auto" w:fill="FFFFFF"/>
        <w:spacing w:before="0" w:beforeAutospacing="0" w:after="240" w:afterAutospacing="0" w:line="630" w:lineRule="atLeast"/>
        <w:rPr>
          <w:ins w:id="24" w:author="Unknown"/>
          <w:rFonts w:ascii="Open Sans" w:hAnsi="Open Sans"/>
          <w:color w:val="444444"/>
          <w:sz w:val="42"/>
          <w:szCs w:val="42"/>
        </w:rPr>
      </w:pPr>
      <w:r>
        <w:rPr>
          <w:rFonts w:ascii="Open Sans" w:hAnsi="Open Sans"/>
          <w:noProof/>
          <w:color w:val="444444"/>
          <w:sz w:val="42"/>
          <w:szCs w:val="42"/>
        </w:rPr>
        <w:lastRenderedPageBreak/>
        <w:drawing>
          <wp:inline distT="0" distB="0" distL="0" distR="0">
            <wp:extent cx="5238750" cy="2952750"/>
            <wp:effectExtent l="19050" t="0" r="0" b="0"/>
            <wp:docPr id="24" name="Picture 24" descr="Cables-photos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ables-photos03"/>
                    <pic:cNvPicPr>
                      <a:picLocks noChangeAspect="1" noChangeArrowheads="1"/>
                    </pic:cNvPicPr>
                  </pic:nvPicPr>
                  <pic:blipFill>
                    <a:blip r:embed="rId32"/>
                    <a:srcRect/>
                    <a:stretch>
                      <a:fillRect/>
                    </a:stretch>
                  </pic:blipFill>
                  <pic:spPr bwMode="auto">
                    <a:xfrm>
                      <a:off x="0" y="0"/>
                      <a:ext cx="5238750" cy="2952750"/>
                    </a:xfrm>
                    <a:prstGeom prst="rect">
                      <a:avLst/>
                    </a:prstGeom>
                    <a:noFill/>
                    <a:ln w="9525">
                      <a:noFill/>
                      <a:miter lim="800000"/>
                      <a:headEnd/>
                      <a:tailEnd/>
                    </a:ln>
                  </pic:spPr>
                </pic:pic>
              </a:graphicData>
            </a:graphic>
          </wp:inline>
        </w:drawing>
      </w:r>
    </w:p>
    <w:p w:rsidR="003E082D" w:rsidRDefault="003E082D" w:rsidP="003E082D">
      <w:pPr>
        <w:pStyle w:val="Heading2"/>
        <w:shd w:val="clear" w:color="auto" w:fill="FFFFFF"/>
        <w:spacing w:before="0" w:after="600"/>
        <w:rPr>
          <w:ins w:id="25" w:author="Unknown"/>
          <w:rFonts w:ascii="Arial" w:hAnsi="Arial" w:cs="Arial"/>
          <w:color w:val="444444"/>
          <w:sz w:val="60"/>
          <w:szCs w:val="60"/>
        </w:rPr>
      </w:pPr>
      <w:ins w:id="26" w:author="Unknown">
        <w:r>
          <w:rPr>
            <w:rFonts w:ascii="Arial" w:hAnsi="Arial" w:cs="Arial"/>
            <w:color w:val="444444"/>
            <w:sz w:val="60"/>
            <w:szCs w:val="60"/>
          </w:rPr>
          <w:t>Source Code</w:t>
        </w:r>
      </w:ins>
    </w:p>
    <w:p w:rsidR="003E082D" w:rsidRDefault="003E082D" w:rsidP="003E082D">
      <w:pPr>
        <w:rPr>
          <w:ins w:id="27" w:author="Unknown"/>
          <w:rFonts w:ascii="Times New Roman" w:hAnsi="Times New Roman" w:cs="Times New Roman"/>
          <w:sz w:val="24"/>
          <w:szCs w:val="24"/>
        </w:rPr>
      </w:pPr>
      <w:ins w:id="28" w:author="Unknown">
        <w:r>
          <w:pict>
            <v:rect id="_x0000_i1032" style="width:0;height:1.5pt" o:hralign="center" o:hrstd="t" o:hrnoshade="t" o:hr="t" fillcolor="#444" stroked="f"/>
          </w:pict>
        </w:r>
      </w:ins>
    </w:p>
    <w:p w:rsidR="003E082D" w:rsidRDefault="003E082D" w:rsidP="003E082D">
      <w:pPr>
        <w:pStyle w:val="NormalWeb"/>
        <w:shd w:val="clear" w:color="auto" w:fill="FFFFFF"/>
        <w:spacing w:before="0" w:beforeAutospacing="0" w:after="240" w:afterAutospacing="0" w:line="630" w:lineRule="atLeast"/>
        <w:rPr>
          <w:ins w:id="29" w:author="Unknown"/>
          <w:rFonts w:ascii="Open Sans" w:hAnsi="Open Sans"/>
          <w:color w:val="444444"/>
          <w:sz w:val="42"/>
          <w:szCs w:val="42"/>
        </w:rPr>
      </w:pPr>
      <w:ins w:id="30" w:author="Unknown">
        <w:r>
          <w:rPr>
            <w:rFonts w:ascii="Open Sans" w:hAnsi="Open Sans"/>
            <w:color w:val="444444"/>
            <w:sz w:val="42"/>
            <w:szCs w:val="42"/>
          </w:rPr>
          <w:t xml:space="preserve">Now what’s left for this tutorial is to make a simple code and test relay module how it will work. Here’s the simple code, we will just use the pin number 7 for controlling the relay, so we will define it as output and make a program that will just activate and deactivate the relay each 3 seconds. I will mention once again here that the input of the module works inversely so </w:t>
        </w:r>
        <w:proofErr w:type="gramStart"/>
        <w:r>
          <w:rPr>
            <w:rFonts w:ascii="Open Sans" w:hAnsi="Open Sans"/>
            <w:color w:val="444444"/>
            <w:sz w:val="42"/>
            <w:szCs w:val="42"/>
          </w:rPr>
          <w:t>a logic</w:t>
        </w:r>
        <w:proofErr w:type="gramEnd"/>
        <w:r>
          <w:rPr>
            <w:rFonts w:ascii="Open Sans" w:hAnsi="Open Sans"/>
            <w:color w:val="444444"/>
            <w:sz w:val="42"/>
            <w:szCs w:val="42"/>
          </w:rPr>
          <w:t xml:space="preserve"> low at the input will actually active the relay and vice versa.</w:t>
        </w:r>
      </w:ins>
    </w:p>
    <w:p w:rsidR="003E082D" w:rsidRDefault="003E082D" w:rsidP="003E082D">
      <w:pPr>
        <w:numPr>
          <w:ilvl w:val="0"/>
          <w:numId w:val="3"/>
        </w:numPr>
        <w:pBdr>
          <w:top w:val="single" w:sz="2" w:space="8" w:color="FFFFFF"/>
          <w:left w:val="single" w:sz="12" w:space="21" w:color="E0E0E0"/>
          <w:bottom w:val="single" w:sz="2" w:space="2" w:color="FFFFFF"/>
          <w:right w:val="single" w:sz="2" w:space="8" w:color="FFFFFF"/>
        </w:pBdr>
        <w:shd w:val="clear" w:color="auto" w:fill="FFFFFF"/>
        <w:spacing w:after="0" w:line="480" w:lineRule="atLeast"/>
        <w:ind w:left="1200"/>
        <w:rPr>
          <w:ins w:id="31" w:author="Unknown"/>
          <w:rFonts w:ascii="Courier New" w:hAnsi="Courier New" w:cs="Courier New"/>
          <w:color w:val="AAAAAA"/>
          <w:sz w:val="33"/>
          <w:szCs w:val="33"/>
        </w:rPr>
      </w:pPr>
      <w:proofErr w:type="spellStart"/>
      <w:ins w:id="32" w:author="Unknown">
        <w:r>
          <w:rPr>
            <w:rStyle w:val="kw1"/>
            <w:rFonts w:ascii="inherit" w:hAnsi="inherit" w:cs="Courier New"/>
            <w:b/>
            <w:bCs/>
            <w:color w:val="286491"/>
            <w:sz w:val="36"/>
            <w:szCs w:val="36"/>
          </w:rPr>
          <w:lastRenderedPageBreak/>
          <w:t>int</w:t>
        </w:r>
        <w:proofErr w:type="spellEnd"/>
        <w:r>
          <w:rPr>
            <w:rFonts w:ascii="inherit" w:hAnsi="inherit" w:cs="Courier New"/>
            <w:color w:val="000000"/>
            <w:sz w:val="36"/>
            <w:szCs w:val="36"/>
          </w:rPr>
          <w:t xml:space="preserve"> in1 = </w:t>
        </w:r>
        <w:r>
          <w:rPr>
            <w:rStyle w:val="nu0"/>
            <w:rFonts w:ascii="inherit" w:hAnsi="inherit" w:cs="Courier New"/>
            <w:color w:val="009999"/>
            <w:sz w:val="36"/>
            <w:szCs w:val="36"/>
          </w:rPr>
          <w:t>7</w:t>
        </w:r>
        <w:r>
          <w:rPr>
            <w:rFonts w:ascii="inherit" w:hAnsi="inherit" w:cs="Courier New"/>
            <w:color w:val="000000"/>
            <w:sz w:val="36"/>
            <w:szCs w:val="36"/>
          </w:rPr>
          <w:t>;</w:t>
        </w:r>
      </w:ins>
    </w:p>
    <w:p w:rsidR="003E082D" w:rsidRDefault="003E082D" w:rsidP="003E082D">
      <w:pPr>
        <w:numPr>
          <w:ilvl w:val="0"/>
          <w:numId w:val="3"/>
        </w:numPr>
        <w:pBdr>
          <w:top w:val="single" w:sz="2" w:space="2" w:color="FFFFFF"/>
          <w:left w:val="single" w:sz="12" w:space="21" w:color="E0E0E0"/>
          <w:bottom w:val="single" w:sz="2" w:space="2" w:color="FFFFFF"/>
          <w:right w:val="single" w:sz="2" w:space="8" w:color="FFFFFF"/>
        </w:pBdr>
        <w:shd w:val="clear" w:color="auto" w:fill="FFFFFF"/>
        <w:spacing w:after="0" w:line="480" w:lineRule="atLeast"/>
        <w:ind w:left="1200"/>
        <w:rPr>
          <w:ins w:id="33" w:author="Unknown"/>
          <w:rFonts w:ascii="Courier New" w:hAnsi="Courier New" w:cs="Courier New"/>
          <w:color w:val="AAAAAA"/>
          <w:sz w:val="33"/>
          <w:szCs w:val="33"/>
        </w:rPr>
      </w:pPr>
    </w:p>
    <w:p w:rsidR="003E082D" w:rsidRDefault="003E082D" w:rsidP="003E082D">
      <w:pPr>
        <w:numPr>
          <w:ilvl w:val="0"/>
          <w:numId w:val="3"/>
        </w:numPr>
        <w:pBdr>
          <w:top w:val="single" w:sz="2" w:space="2" w:color="FFFFFF"/>
          <w:left w:val="single" w:sz="12" w:space="21" w:color="E0E0E0"/>
          <w:bottom w:val="single" w:sz="2" w:space="2" w:color="FFFFFF"/>
          <w:right w:val="single" w:sz="2" w:space="8" w:color="FFFFFF"/>
        </w:pBdr>
        <w:shd w:val="clear" w:color="auto" w:fill="FFFFFF"/>
        <w:spacing w:after="0" w:line="480" w:lineRule="atLeast"/>
        <w:ind w:left="1200"/>
        <w:rPr>
          <w:ins w:id="34" w:author="Unknown"/>
          <w:rFonts w:ascii="Courier New" w:hAnsi="Courier New" w:cs="Courier New"/>
          <w:color w:val="AAAAAA"/>
          <w:sz w:val="33"/>
          <w:szCs w:val="33"/>
        </w:rPr>
      </w:pPr>
      <w:ins w:id="35" w:author="Unknown">
        <w:r>
          <w:rPr>
            <w:rStyle w:val="kw1"/>
            <w:rFonts w:ascii="inherit" w:hAnsi="inherit" w:cs="Courier New"/>
            <w:b/>
            <w:bCs/>
            <w:color w:val="286491"/>
            <w:sz w:val="36"/>
            <w:szCs w:val="36"/>
          </w:rPr>
          <w:t>void</w:t>
        </w:r>
        <w:r>
          <w:rPr>
            <w:rFonts w:ascii="inherit" w:hAnsi="inherit" w:cs="Courier New"/>
            <w:color w:val="000000"/>
            <w:sz w:val="36"/>
            <w:szCs w:val="36"/>
          </w:rPr>
          <w:t xml:space="preserve"> </w:t>
        </w:r>
        <w:r>
          <w:rPr>
            <w:rStyle w:val="de1"/>
            <w:rFonts w:ascii="inherit" w:hAnsi="inherit" w:cs="Courier New"/>
            <w:color w:val="CF6A4C"/>
            <w:sz w:val="36"/>
            <w:szCs w:val="36"/>
          </w:rPr>
          <w:t>setup</w:t>
        </w:r>
        <w:r>
          <w:rPr>
            <w:rStyle w:val="br0"/>
            <w:rFonts w:ascii="inherit" w:hAnsi="inherit" w:cs="Courier New"/>
            <w:color w:val="777777"/>
            <w:sz w:val="36"/>
            <w:szCs w:val="36"/>
          </w:rPr>
          <w:t>()</w:t>
        </w:r>
        <w:r>
          <w:rPr>
            <w:rFonts w:ascii="inherit" w:hAnsi="inherit" w:cs="Courier New"/>
            <w:color w:val="000000"/>
            <w:sz w:val="36"/>
            <w:szCs w:val="36"/>
          </w:rPr>
          <w:t xml:space="preserve"> </w:t>
        </w:r>
        <w:r>
          <w:rPr>
            <w:rStyle w:val="br0"/>
            <w:rFonts w:ascii="inherit" w:hAnsi="inherit" w:cs="Courier New"/>
            <w:color w:val="777777"/>
            <w:sz w:val="36"/>
            <w:szCs w:val="36"/>
          </w:rPr>
          <w:t>{</w:t>
        </w:r>
      </w:ins>
    </w:p>
    <w:p w:rsidR="003E082D" w:rsidRDefault="003E082D" w:rsidP="003E082D">
      <w:pPr>
        <w:numPr>
          <w:ilvl w:val="0"/>
          <w:numId w:val="3"/>
        </w:numPr>
        <w:pBdr>
          <w:top w:val="single" w:sz="2" w:space="2" w:color="FFFFFF"/>
          <w:left w:val="single" w:sz="12" w:space="21" w:color="E0E0E0"/>
          <w:bottom w:val="single" w:sz="2" w:space="2" w:color="FFFFFF"/>
          <w:right w:val="single" w:sz="2" w:space="8" w:color="FFFFFF"/>
        </w:pBdr>
        <w:shd w:val="clear" w:color="auto" w:fill="FFFFFF"/>
        <w:spacing w:after="0" w:line="480" w:lineRule="atLeast"/>
        <w:ind w:left="1200"/>
        <w:rPr>
          <w:ins w:id="36" w:author="Unknown"/>
          <w:rFonts w:ascii="Courier New" w:hAnsi="Courier New" w:cs="Courier New"/>
          <w:color w:val="AAAAAA"/>
          <w:sz w:val="33"/>
          <w:szCs w:val="33"/>
        </w:rPr>
      </w:pPr>
      <w:proofErr w:type="spellStart"/>
      <w:ins w:id="37" w:author="Unknown">
        <w:r>
          <w:rPr>
            <w:rStyle w:val="de1"/>
            <w:rFonts w:ascii="inherit" w:hAnsi="inherit" w:cs="Courier New"/>
            <w:color w:val="CF6A4C"/>
            <w:sz w:val="36"/>
            <w:szCs w:val="36"/>
          </w:rPr>
          <w:t>pinMode</w:t>
        </w:r>
        <w:proofErr w:type="spellEnd"/>
        <w:r>
          <w:rPr>
            <w:rStyle w:val="br0"/>
            <w:rFonts w:ascii="inherit" w:hAnsi="inherit" w:cs="Courier New"/>
            <w:color w:val="777777"/>
            <w:sz w:val="36"/>
            <w:szCs w:val="36"/>
          </w:rPr>
          <w:t>(</w:t>
        </w:r>
        <w:r>
          <w:rPr>
            <w:rFonts w:ascii="inherit" w:hAnsi="inherit" w:cs="Courier New"/>
            <w:color w:val="000000"/>
            <w:sz w:val="36"/>
            <w:szCs w:val="36"/>
          </w:rPr>
          <w:t>in1, OUTPUT</w:t>
        </w:r>
        <w:r>
          <w:rPr>
            <w:rStyle w:val="br0"/>
            <w:rFonts w:ascii="inherit" w:hAnsi="inherit" w:cs="Courier New"/>
            <w:color w:val="777777"/>
            <w:sz w:val="36"/>
            <w:szCs w:val="36"/>
          </w:rPr>
          <w:t>)</w:t>
        </w:r>
        <w:r>
          <w:rPr>
            <w:rFonts w:ascii="inherit" w:hAnsi="inherit" w:cs="Courier New"/>
            <w:color w:val="000000"/>
            <w:sz w:val="36"/>
            <w:szCs w:val="36"/>
          </w:rPr>
          <w:t>;</w:t>
        </w:r>
      </w:ins>
    </w:p>
    <w:p w:rsidR="003E082D" w:rsidRDefault="003E082D" w:rsidP="003E082D">
      <w:pPr>
        <w:numPr>
          <w:ilvl w:val="0"/>
          <w:numId w:val="3"/>
        </w:numPr>
        <w:pBdr>
          <w:top w:val="single" w:sz="2" w:space="2" w:color="FFFFFF"/>
          <w:left w:val="single" w:sz="12" w:space="21" w:color="E0E0E0"/>
          <w:bottom w:val="single" w:sz="2" w:space="2" w:color="FFFFFF"/>
          <w:right w:val="single" w:sz="2" w:space="8" w:color="FFFFFF"/>
        </w:pBdr>
        <w:shd w:val="clear" w:color="auto" w:fill="FFFFFF"/>
        <w:spacing w:after="0" w:line="480" w:lineRule="atLeast"/>
        <w:ind w:left="1200"/>
        <w:rPr>
          <w:ins w:id="38" w:author="Unknown"/>
          <w:rFonts w:ascii="Courier New" w:hAnsi="Courier New" w:cs="Courier New"/>
          <w:color w:val="AAAAAA"/>
          <w:sz w:val="33"/>
          <w:szCs w:val="33"/>
        </w:rPr>
      </w:pPr>
      <w:proofErr w:type="spellStart"/>
      <w:ins w:id="39" w:author="Unknown">
        <w:r>
          <w:rPr>
            <w:rStyle w:val="de1"/>
            <w:rFonts w:ascii="inherit" w:hAnsi="inherit" w:cs="Courier New"/>
            <w:color w:val="CF6A4C"/>
            <w:sz w:val="36"/>
            <w:szCs w:val="36"/>
          </w:rPr>
          <w:t>digitalWrite</w:t>
        </w:r>
        <w:proofErr w:type="spellEnd"/>
        <w:r>
          <w:rPr>
            <w:rStyle w:val="br0"/>
            <w:rFonts w:ascii="inherit" w:hAnsi="inherit" w:cs="Courier New"/>
            <w:color w:val="777777"/>
            <w:sz w:val="36"/>
            <w:szCs w:val="36"/>
          </w:rPr>
          <w:t>(</w:t>
        </w:r>
        <w:r>
          <w:rPr>
            <w:rFonts w:ascii="inherit" w:hAnsi="inherit" w:cs="Courier New"/>
            <w:color w:val="000000"/>
            <w:sz w:val="36"/>
            <w:szCs w:val="36"/>
          </w:rPr>
          <w:t>in1, HIGH</w:t>
        </w:r>
        <w:r>
          <w:rPr>
            <w:rStyle w:val="br0"/>
            <w:rFonts w:ascii="inherit" w:hAnsi="inherit" w:cs="Courier New"/>
            <w:color w:val="777777"/>
            <w:sz w:val="36"/>
            <w:szCs w:val="36"/>
          </w:rPr>
          <w:t>)</w:t>
        </w:r>
        <w:r>
          <w:rPr>
            <w:rFonts w:ascii="inherit" w:hAnsi="inherit" w:cs="Courier New"/>
            <w:color w:val="000000"/>
            <w:sz w:val="36"/>
            <w:szCs w:val="36"/>
          </w:rPr>
          <w:t>;</w:t>
        </w:r>
      </w:ins>
    </w:p>
    <w:p w:rsidR="003E082D" w:rsidRDefault="003E082D" w:rsidP="003E082D">
      <w:pPr>
        <w:numPr>
          <w:ilvl w:val="0"/>
          <w:numId w:val="3"/>
        </w:numPr>
        <w:pBdr>
          <w:top w:val="single" w:sz="2" w:space="2" w:color="FFFFFF"/>
          <w:left w:val="single" w:sz="12" w:space="21" w:color="E0E0E0"/>
          <w:bottom w:val="single" w:sz="2" w:space="2" w:color="FFFFFF"/>
          <w:right w:val="single" w:sz="2" w:space="8" w:color="FFFFFF"/>
        </w:pBdr>
        <w:shd w:val="clear" w:color="auto" w:fill="FFFFFF"/>
        <w:spacing w:after="0" w:line="480" w:lineRule="atLeast"/>
        <w:ind w:left="1200"/>
        <w:rPr>
          <w:ins w:id="40" w:author="Unknown"/>
          <w:rFonts w:ascii="Courier New" w:hAnsi="Courier New" w:cs="Courier New"/>
          <w:color w:val="AAAAAA"/>
          <w:sz w:val="33"/>
          <w:szCs w:val="33"/>
        </w:rPr>
      </w:pPr>
      <w:ins w:id="41" w:author="Unknown">
        <w:r>
          <w:rPr>
            <w:rStyle w:val="br0"/>
            <w:rFonts w:ascii="inherit" w:hAnsi="inherit" w:cs="Courier New"/>
            <w:color w:val="777777"/>
            <w:sz w:val="36"/>
            <w:szCs w:val="36"/>
          </w:rPr>
          <w:t>}</w:t>
        </w:r>
      </w:ins>
    </w:p>
    <w:p w:rsidR="003E082D" w:rsidRDefault="003E082D" w:rsidP="003E082D">
      <w:pPr>
        <w:numPr>
          <w:ilvl w:val="0"/>
          <w:numId w:val="3"/>
        </w:numPr>
        <w:pBdr>
          <w:top w:val="single" w:sz="2" w:space="2" w:color="FFFFFF"/>
          <w:left w:val="single" w:sz="12" w:space="21" w:color="E0E0E0"/>
          <w:bottom w:val="single" w:sz="2" w:space="2" w:color="FFFFFF"/>
          <w:right w:val="single" w:sz="2" w:space="8" w:color="FFFFFF"/>
        </w:pBdr>
        <w:shd w:val="clear" w:color="auto" w:fill="FFFFFF"/>
        <w:spacing w:after="0" w:line="480" w:lineRule="atLeast"/>
        <w:ind w:left="1200"/>
        <w:rPr>
          <w:ins w:id="42" w:author="Unknown"/>
          <w:rFonts w:ascii="Courier New" w:hAnsi="Courier New" w:cs="Courier New"/>
          <w:color w:val="AAAAAA"/>
          <w:sz w:val="33"/>
          <w:szCs w:val="33"/>
        </w:rPr>
      </w:pPr>
    </w:p>
    <w:p w:rsidR="003E082D" w:rsidRDefault="003E082D" w:rsidP="003E082D">
      <w:pPr>
        <w:numPr>
          <w:ilvl w:val="0"/>
          <w:numId w:val="3"/>
        </w:numPr>
        <w:pBdr>
          <w:top w:val="single" w:sz="2" w:space="2" w:color="FFFFFF"/>
          <w:left w:val="single" w:sz="12" w:space="21" w:color="E0E0E0"/>
          <w:bottom w:val="single" w:sz="2" w:space="2" w:color="FFFFFF"/>
          <w:right w:val="single" w:sz="2" w:space="8" w:color="FFFFFF"/>
        </w:pBdr>
        <w:shd w:val="clear" w:color="auto" w:fill="FFFFFF"/>
        <w:spacing w:after="0" w:line="480" w:lineRule="atLeast"/>
        <w:ind w:left="1200"/>
        <w:rPr>
          <w:ins w:id="43" w:author="Unknown"/>
          <w:rFonts w:ascii="Courier New" w:hAnsi="Courier New" w:cs="Courier New"/>
          <w:color w:val="AAAAAA"/>
          <w:sz w:val="33"/>
          <w:szCs w:val="33"/>
        </w:rPr>
      </w:pPr>
      <w:ins w:id="44" w:author="Unknown">
        <w:r>
          <w:rPr>
            <w:rStyle w:val="kw1"/>
            <w:rFonts w:ascii="inherit" w:hAnsi="inherit" w:cs="Courier New"/>
            <w:b/>
            <w:bCs/>
            <w:color w:val="286491"/>
            <w:sz w:val="36"/>
            <w:szCs w:val="36"/>
          </w:rPr>
          <w:t>void</w:t>
        </w:r>
        <w:r>
          <w:rPr>
            <w:rFonts w:ascii="inherit" w:hAnsi="inherit" w:cs="Courier New"/>
            <w:color w:val="000000"/>
            <w:sz w:val="36"/>
            <w:szCs w:val="36"/>
          </w:rPr>
          <w:t xml:space="preserve"> </w:t>
        </w:r>
        <w:r>
          <w:rPr>
            <w:rStyle w:val="de1"/>
            <w:rFonts w:ascii="inherit" w:hAnsi="inherit" w:cs="Courier New"/>
            <w:color w:val="CF6A4C"/>
            <w:sz w:val="36"/>
            <w:szCs w:val="36"/>
          </w:rPr>
          <w:t>loop</w:t>
        </w:r>
        <w:r>
          <w:rPr>
            <w:rStyle w:val="br0"/>
            <w:rFonts w:ascii="inherit" w:hAnsi="inherit" w:cs="Courier New"/>
            <w:color w:val="777777"/>
            <w:sz w:val="36"/>
            <w:szCs w:val="36"/>
          </w:rPr>
          <w:t>()</w:t>
        </w:r>
        <w:r>
          <w:rPr>
            <w:rFonts w:ascii="inherit" w:hAnsi="inherit" w:cs="Courier New"/>
            <w:color w:val="000000"/>
            <w:sz w:val="36"/>
            <w:szCs w:val="36"/>
          </w:rPr>
          <w:t xml:space="preserve"> </w:t>
        </w:r>
        <w:r>
          <w:rPr>
            <w:rStyle w:val="br0"/>
            <w:rFonts w:ascii="inherit" w:hAnsi="inherit" w:cs="Courier New"/>
            <w:color w:val="777777"/>
            <w:sz w:val="36"/>
            <w:szCs w:val="36"/>
          </w:rPr>
          <w:t>{</w:t>
        </w:r>
      </w:ins>
    </w:p>
    <w:p w:rsidR="003E082D" w:rsidRDefault="003E082D" w:rsidP="003E082D">
      <w:pPr>
        <w:numPr>
          <w:ilvl w:val="0"/>
          <w:numId w:val="3"/>
        </w:numPr>
        <w:pBdr>
          <w:top w:val="single" w:sz="2" w:space="2" w:color="FFFFFF"/>
          <w:left w:val="single" w:sz="12" w:space="21" w:color="E0E0E0"/>
          <w:bottom w:val="single" w:sz="2" w:space="2" w:color="FFFFFF"/>
          <w:right w:val="single" w:sz="2" w:space="8" w:color="FFFFFF"/>
        </w:pBdr>
        <w:shd w:val="clear" w:color="auto" w:fill="FFFFFF"/>
        <w:spacing w:after="0" w:line="480" w:lineRule="atLeast"/>
        <w:ind w:left="1200"/>
        <w:rPr>
          <w:ins w:id="45" w:author="Unknown"/>
          <w:rFonts w:ascii="Courier New" w:hAnsi="Courier New" w:cs="Courier New"/>
          <w:color w:val="AAAAAA"/>
          <w:sz w:val="33"/>
          <w:szCs w:val="33"/>
        </w:rPr>
      </w:pPr>
      <w:proofErr w:type="spellStart"/>
      <w:ins w:id="46" w:author="Unknown">
        <w:r>
          <w:rPr>
            <w:rStyle w:val="de1"/>
            <w:rFonts w:ascii="inherit" w:hAnsi="inherit" w:cs="Courier New"/>
            <w:color w:val="CF6A4C"/>
            <w:sz w:val="36"/>
            <w:szCs w:val="36"/>
          </w:rPr>
          <w:t>digitalWrite</w:t>
        </w:r>
        <w:proofErr w:type="spellEnd"/>
        <w:r>
          <w:rPr>
            <w:rStyle w:val="br0"/>
            <w:rFonts w:ascii="inherit" w:hAnsi="inherit" w:cs="Courier New"/>
            <w:color w:val="777777"/>
            <w:sz w:val="36"/>
            <w:szCs w:val="36"/>
          </w:rPr>
          <w:t>(</w:t>
        </w:r>
        <w:r>
          <w:rPr>
            <w:rFonts w:ascii="inherit" w:hAnsi="inherit" w:cs="Courier New"/>
            <w:color w:val="000000"/>
            <w:sz w:val="36"/>
            <w:szCs w:val="36"/>
          </w:rPr>
          <w:t>in1, LOW</w:t>
        </w:r>
        <w:r>
          <w:rPr>
            <w:rStyle w:val="br0"/>
            <w:rFonts w:ascii="inherit" w:hAnsi="inherit" w:cs="Courier New"/>
            <w:color w:val="777777"/>
            <w:sz w:val="36"/>
            <w:szCs w:val="36"/>
          </w:rPr>
          <w:t>)</w:t>
        </w:r>
        <w:r>
          <w:rPr>
            <w:rFonts w:ascii="inherit" w:hAnsi="inherit" w:cs="Courier New"/>
            <w:color w:val="000000"/>
            <w:sz w:val="36"/>
            <w:szCs w:val="36"/>
          </w:rPr>
          <w:t>;</w:t>
        </w:r>
      </w:ins>
    </w:p>
    <w:p w:rsidR="003E082D" w:rsidRDefault="003E082D" w:rsidP="003E082D">
      <w:pPr>
        <w:numPr>
          <w:ilvl w:val="0"/>
          <w:numId w:val="3"/>
        </w:numPr>
        <w:pBdr>
          <w:top w:val="single" w:sz="2" w:space="2" w:color="FFFFFF"/>
          <w:left w:val="single" w:sz="12" w:space="21" w:color="E0E0E0"/>
          <w:bottom w:val="single" w:sz="2" w:space="2" w:color="FFFFFF"/>
          <w:right w:val="single" w:sz="2" w:space="8" w:color="FFFFFF"/>
        </w:pBdr>
        <w:shd w:val="clear" w:color="auto" w:fill="FFFFFF"/>
        <w:spacing w:after="0" w:line="480" w:lineRule="atLeast"/>
        <w:ind w:left="1200"/>
        <w:rPr>
          <w:ins w:id="47" w:author="Unknown"/>
          <w:rFonts w:ascii="Courier New" w:hAnsi="Courier New" w:cs="Courier New"/>
          <w:color w:val="AAAAAA"/>
          <w:sz w:val="33"/>
          <w:szCs w:val="33"/>
        </w:rPr>
      </w:pPr>
      <w:ins w:id="48" w:author="Unknown">
        <w:r>
          <w:rPr>
            <w:rStyle w:val="de1"/>
            <w:rFonts w:ascii="inherit" w:hAnsi="inherit" w:cs="Courier New"/>
            <w:color w:val="CF6A4C"/>
            <w:sz w:val="36"/>
            <w:szCs w:val="36"/>
          </w:rPr>
          <w:t>delay</w:t>
        </w:r>
        <w:r>
          <w:rPr>
            <w:rStyle w:val="br0"/>
            <w:rFonts w:ascii="inherit" w:hAnsi="inherit" w:cs="Courier New"/>
            <w:color w:val="777777"/>
            <w:sz w:val="36"/>
            <w:szCs w:val="36"/>
          </w:rPr>
          <w:t>(</w:t>
        </w:r>
        <w:r>
          <w:rPr>
            <w:rStyle w:val="nu0"/>
            <w:rFonts w:ascii="inherit" w:hAnsi="inherit" w:cs="Courier New"/>
            <w:color w:val="009999"/>
            <w:sz w:val="36"/>
            <w:szCs w:val="36"/>
          </w:rPr>
          <w:t>3000</w:t>
        </w:r>
        <w:r>
          <w:rPr>
            <w:rStyle w:val="br0"/>
            <w:rFonts w:ascii="inherit" w:hAnsi="inherit" w:cs="Courier New"/>
            <w:color w:val="777777"/>
            <w:sz w:val="36"/>
            <w:szCs w:val="36"/>
          </w:rPr>
          <w:t>)</w:t>
        </w:r>
        <w:r>
          <w:rPr>
            <w:rFonts w:ascii="inherit" w:hAnsi="inherit" w:cs="Courier New"/>
            <w:color w:val="000000"/>
            <w:sz w:val="36"/>
            <w:szCs w:val="36"/>
          </w:rPr>
          <w:t>;</w:t>
        </w:r>
      </w:ins>
    </w:p>
    <w:p w:rsidR="003E082D" w:rsidRDefault="003E082D" w:rsidP="003E082D">
      <w:pPr>
        <w:numPr>
          <w:ilvl w:val="0"/>
          <w:numId w:val="3"/>
        </w:numPr>
        <w:pBdr>
          <w:top w:val="single" w:sz="2" w:space="2" w:color="FFFFFF"/>
          <w:left w:val="single" w:sz="12" w:space="21" w:color="E0E0E0"/>
          <w:bottom w:val="single" w:sz="2" w:space="2" w:color="FFFFFF"/>
          <w:right w:val="single" w:sz="2" w:space="8" w:color="FFFFFF"/>
        </w:pBdr>
        <w:shd w:val="clear" w:color="auto" w:fill="FFFFFF"/>
        <w:spacing w:after="0" w:line="480" w:lineRule="atLeast"/>
        <w:ind w:left="1200"/>
        <w:rPr>
          <w:ins w:id="49" w:author="Unknown"/>
          <w:rFonts w:ascii="Courier New" w:hAnsi="Courier New" w:cs="Courier New"/>
          <w:color w:val="AAAAAA"/>
          <w:sz w:val="33"/>
          <w:szCs w:val="33"/>
        </w:rPr>
      </w:pPr>
      <w:proofErr w:type="spellStart"/>
      <w:ins w:id="50" w:author="Unknown">
        <w:r>
          <w:rPr>
            <w:rStyle w:val="de1"/>
            <w:rFonts w:ascii="inherit" w:hAnsi="inherit" w:cs="Courier New"/>
            <w:color w:val="CF6A4C"/>
            <w:sz w:val="36"/>
            <w:szCs w:val="36"/>
          </w:rPr>
          <w:t>digitalWrite</w:t>
        </w:r>
        <w:proofErr w:type="spellEnd"/>
        <w:r>
          <w:rPr>
            <w:rStyle w:val="br0"/>
            <w:rFonts w:ascii="inherit" w:hAnsi="inherit" w:cs="Courier New"/>
            <w:color w:val="777777"/>
            <w:sz w:val="36"/>
            <w:szCs w:val="36"/>
          </w:rPr>
          <w:t>(</w:t>
        </w:r>
        <w:r>
          <w:rPr>
            <w:rFonts w:ascii="inherit" w:hAnsi="inherit" w:cs="Courier New"/>
            <w:color w:val="000000"/>
            <w:sz w:val="36"/>
            <w:szCs w:val="36"/>
          </w:rPr>
          <w:t>in1, HIGH</w:t>
        </w:r>
        <w:r>
          <w:rPr>
            <w:rStyle w:val="br0"/>
            <w:rFonts w:ascii="inherit" w:hAnsi="inherit" w:cs="Courier New"/>
            <w:color w:val="777777"/>
            <w:sz w:val="36"/>
            <w:szCs w:val="36"/>
          </w:rPr>
          <w:t>)</w:t>
        </w:r>
        <w:r>
          <w:rPr>
            <w:rFonts w:ascii="inherit" w:hAnsi="inherit" w:cs="Courier New"/>
            <w:color w:val="000000"/>
            <w:sz w:val="36"/>
            <w:szCs w:val="36"/>
          </w:rPr>
          <w:t>;</w:t>
        </w:r>
      </w:ins>
    </w:p>
    <w:p w:rsidR="003E082D" w:rsidRDefault="003E082D" w:rsidP="003E082D">
      <w:pPr>
        <w:numPr>
          <w:ilvl w:val="0"/>
          <w:numId w:val="3"/>
        </w:numPr>
        <w:pBdr>
          <w:top w:val="single" w:sz="2" w:space="2" w:color="FFFFFF"/>
          <w:left w:val="single" w:sz="12" w:space="21" w:color="E0E0E0"/>
          <w:bottom w:val="single" w:sz="2" w:space="2" w:color="FFFFFF"/>
          <w:right w:val="single" w:sz="2" w:space="8" w:color="FFFFFF"/>
        </w:pBdr>
        <w:shd w:val="clear" w:color="auto" w:fill="FFFFFF"/>
        <w:spacing w:after="0" w:line="480" w:lineRule="atLeast"/>
        <w:ind w:left="1200"/>
        <w:rPr>
          <w:ins w:id="51" w:author="Unknown"/>
          <w:rFonts w:ascii="Courier New" w:hAnsi="Courier New" w:cs="Courier New"/>
          <w:color w:val="AAAAAA"/>
          <w:sz w:val="33"/>
          <w:szCs w:val="33"/>
        </w:rPr>
      </w:pPr>
      <w:ins w:id="52" w:author="Unknown">
        <w:r>
          <w:rPr>
            <w:rStyle w:val="de1"/>
            <w:rFonts w:ascii="inherit" w:hAnsi="inherit" w:cs="Courier New"/>
            <w:color w:val="CF6A4C"/>
            <w:sz w:val="36"/>
            <w:szCs w:val="36"/>
          </w:rPr>
          <w:t>delay</w:t>
        </w:r>
        <w:r>
          <w:rPr>
            <w:rStyle w:val="br0"/>
            <w:rFonts w:ascii="inherit" w:hAnsi="inherit" w:cs="Courier New"/>
            <w:color w:val="777777"/>
            <w:sz w:val="36"/>
            <w:szCs w:val="36"/>
          </w:rPr>
          <w:t>(</w:t>
        </w:r>
        <w:r>
          <w:rPr>
            <w:rStyle w:val="nu0"/>
            <w:rFonts w:ascii="inherit" w:hAnsi="inherit" w:cs="Courier New"/>
            <w:color w:val="009999"/>
            <w:sz w:val="36"/>
            <w:szCs w:val="36"/>
          </w:rPr>
          <w:t>3000</w:t>
        </w:r>
        <w:r>
          <w:rPr>
            <w:rStyle w:val="br0"/>
            <w:rFonts w:ascii="inherit" w:hAnsi="inherit" w:cs="Courier New"/>
            <w:color w:val="777777"/>
            <w:sz w:val="36"/>
            <w:szCs w:val="36"/>
          </w:rPr>
          <w:t>)</w:t>
        </w:r>
        <w:r>
          <w:rPr>
            <w:rFonts w:ascii="inherit" w:hAnsi="inherit" w:cs="Courier New"/>
            <w:color w:val="000000"/>
            <w:sz w:val="36"/>
            <w:szCs w:val="36"/>
          </w:rPr>
          <w:t>;</w:t>
        </w:r>
      </w:ins>
    </w:p>
    <w:p w:rsidR="003E082D" w:rsidRDefault="003E082D" w:rsidP="003E082D">
      <w:pPr>
        <w:numPr>
          <w:ilvl w:val="0"/>
          <w:numId w:val="3"/>
        </w:numPr>
        <w:pBdr>
          <w:top w:val="single" w:sz="2" w:space="2" w:color="FFFFFF"/>
          <w:left w:val="single" w:sz="12" w:space="21" w:color="E0E0E0"/>
          <w:bottom w:val="single" w:sz="2" w:space="8" w:color="FFFFFF"/>
          <w:right w:val="single" w:sz="2" w:space="8" w:color="FFFFFF"/>
        </w:pBdr>
        <w:shd w:val="clear" w:color="auto" w:fill="FFFFFF"/>
        <w:spacing w:after="0" w:line="480" w:lineRule="atLeast"/>
        <w:ind w:left="1200"/>
        <w:rPr>
          <w:ins w:id="53" w:author="Unknown"/>
          <w:rFonts w:ascii="Courier New" w:hAnsi="Courier New" w:cs="Courier New"/>
          <w:color w:val="AAAAAA"/>
          <w:sz w:val="33"/>
          <w:szCs w:val="33"/>
        </w:rPr>
      </w:pPr>
      <w:ins w:id="54" w:author="Unknown">
        <w:r>
          <w:rPr>
            <w:rStyle w:val="br0"/>
            <w:rFonts w:ascii="inherit" w:hAnsi="inherit" w:cs="Courier New"/>
            <w:color w:val="777777"/>
            <w:sz w:val="36"/>
            <w:szCs w:val="36"/>
          </w:rPr>
          <w:t>}</w:t>
        </w:r>
      </w:ins>
    </w:p>
    <w:p w:rsidR="003E082D" w:rsidRDefault="003E082D" w:rsidP="003E082D">
      <w:pPr>
        <w:pStyle w:val="NormalWeb"/>
        <w:shd w:val="clear" w:color="auto" w:fill="FFFFFF"/>
        <w:spacing w:before="0" w:beforeAutospacing="0" w:after="240" w:afterAutospacing="0" w:line="630" w:lineRule="atLeast"/>
        <w:rPr>
          <w:ins w:id="55" w:author="Unknown"/>
          <w:rFonts w:ascii="Open Sans" w:hAnsi="Open Sans"/>
          <w:color w:val="444444"/>
          <w:sz w:val="42"/>
          <w:szCs w:val="42"/>
        </w:rPr>
      </w:pPr>
      <w:ins w:id="56" w:author="Unknown">
        <w:r>
          <w:rPr>
            <w:rFonts w:ascii="Open Sans" w:hAnsi="Open Sans"/>
            <w:color w:val="444444"/>
            <w:sz w:val="42"/>
            <w:szCs w:val="42"/>
          </w:rPr>
          <w:t>There is a demonstration of this example at the end of the video of this tutorial. I tested 3 devices on it. First a 100W light bulb, then a desk lamp and a fan heater. All of these devices work on 220V.</w:t>
        </w:r>
      </w:ins>
    </w:p>
    <w:p w:rsidR="003E082D" w:rsidRDefault="003E082D" w:rsidP="003E082D">
      <w:pPr>
        <w:pStyle w:val="NormalWeb"/>
        <w:shd w:val="clear" w:color="auto" w:fill="FFFFFF"/>
        <w:spacing w:before="0" w:beforeAutospacing="0" w:after="240" w:afterAutospacing="0" w:line="630" w:lineRule="atLeast"/>
        <w:rPr>
          <w:ins w:id="57" w:author="Unknown"/>
          <w:rFonts w:ascii="Open Sans" w:hAnsi="Open Sans"/>
          <w:color w:val="444444"/>
          <w:sz w:val="42"/>
          <w:szCs w:val="42"/>
        </w:rPr>
      </w:pPr>
      <w:ins w:id="58" w:author="Unknown">
        <w:r>
          <w:rPr>
            <w:rFonts w:ascii="Open Sans" w:hAnsi="Open Sans"/>
            <w:color w:val="444444"/>
            <w:sz w:val="42"/>
            <w:szCs w:val="42"/>
          </w:rPr>
          <w:t xml:space="preserve">So that’s how we can control any High Voltage Device using </w:t>
        </w:r>
        <w:proofErr w:type="spellStart"/>
        <w:r>
          <w:rPr>
            <w:rFonts w:ascii="Open Sans" w:hAnsi="Open Sans"/>
            <w:color w:val="444444"/>
            <w:sz w:val="42"/>
            <w:szCs w:val="42"/>
          </w:rPr>
          <w:t>Arduino</w:t>
        </w:r>
        <w:proofErr w:type="spellEnd"/>
        <w:r>
          <w:rPr>
            <w:rFonts w:ascii="Open Sans" w:hAnsi="Open Sans"/>
            <w:color w:val="444444"/>
            <w:sz w:val="42"/>
            <w:szCs w:val="42"/>
          </w:rPr>
          <w:t xml:space="preserve"> or actually any other microcontroller. And of course the possibilities are now endless, for example we can control the devices using</w:t>
        </w:r>
        <w:r>
          <w:rPr>
            <w:rStyle w:val="apple-converted-space"/>
            <w:rFonts w:ascii="Open Sans" w:hAnsi="Open Sans"/>
            <w:color w:val="444444"/>
            <w:sz w:val="42"/>
            <w:szCs w:val="42"/>
          </w:rPr>
          <w:t> </w:t>
        </w:r>
        <w:r>
          <w:rPr>
            <w:rFonts w:ascii="Open Sans" w:hAnsi="Open Sans"/>
            <w:color w:val="444444"/>
            <w:sz w:val="42"/>
            <w:szCs w:val="42"/>
          </w:rPr>
          <w:fldChar w:fldCharType="begin"/>
        </w:r>
        <w:r>
          <w:rPr>
            <w:rFonts w:ascii="Open Sans" w:hAnsi="Open Sans"/>
            <w:color w:val="444444"/>
            <w:sz w:val="42"/>
            <w:szCs w:val="42"/>
          </w:rPr>
          <w:instrText xml:space="preserve"> HYPERLINK "http://howtomechatronics.com/tutorials/arduino/control-any-electronics-with-a-tv-remote-arduino-ir-tutorial/" \t "_blank" </w:instrText>
        </w:r>
        <w:r>
          <w:rPr>
            <w:rFonts w:ascii="Open Sans" w:hAnsi="Open Sans"/>
            <w:color w:val="444444"/>
            <w:sz w:val="42"/>
            <w:szCs w:val="42"/>
          </w:rPr>
          <w:fldChar w:fldCharType="separate"/>
        </w:r>
        <w:r>
          <w:rPr>
            <w:rStyle w:val="Hyperlink"/>
            <w:rFonts w:ascii="Open Sans" w:hAnsi="Open Sans"/>
            <w:color w:val="E51D1D"/>
            <w:sz w:val="42"/>
            <w:szCs w:val="42"/>
          </w:rPr>
          <w:t>TV Remote</w:t>
        </w:r>
        <w:r>
          <w:rPr>
            <w:rFonts w:ascii="Open Sans" w:hAnsi="Open Sans"/>
            <w:color w:val="444444"/>
            <w:sz w:val="42"/>
            <w:szCs w:val="42"/>
          </w:rPr>
          <w:fldChar w:fldCharType="end"/>
        </w:r>
        <w:r>
          <w:rPr>
            <w:rFonts w:ascii="Open Sans" w:hAnsi="Open Sans"/>
            <w:color w:val="444444"/>
            <w:sz w:val="42"/>
            <w:szCs w:val="42"/>
          </w:rPr>
          <w:t>, Bluetooth, SMS, Internet, and so on.</w:t>
        </w:r>
      </w:ins>
    </w:p>
    <w:p w:rsidR="003E082D" w:rsidRDefault="003E082D" w:rsidP="003E082D">
      <w:pPr>
        <w:pStyle w:val="Heading2"/>
        <w:shd w:val="clear" w:color="auto" w:fill="FFFFFF"/>
        <w:spacing w:before="360" w:after="360"/>
        <w:rPr>
          <w:rFonts w:ascii="Helvetica" w:hAnsi="Helvetica"/>
          <w:color w:val="333333"/>
          <w:sz w:val="66"/>
          <w:szCs w:val="66"/>
        </w:rPr>
      </w:pPr>
      <w:r>
        <w:rPr>
          <w:rFonts w:ascii="Helvetica" w:hAnsi="Helvetica"/>
          <w:color w:val="333333"/>
          <w:sz w:val="66"/>
          <w:szCs w:val="66"/>
        </w:rPr>
        <w:lastRenderedPageBreak/>
        <w:t>Step 1: How it Works</w:t>
      </w:r>
    </w:p>
    <w:p w:rsidR="003E082D" w:rsidRDefault="003E082D" w:rsidP="003E082D">
      <w:pPr>
        <w:shd w:val="clear" w:color="auto" w:fill="F6F6F6"/>
        <w:spacing w:line="0" w:lineRule="auto"/>
        <w:jc w:val="center"/>
        <w:textAlignment w:val="top"/>
        <w:rPr>
          <w:rFonts w:ascii="Helvetica" w:hAnsi="Helvetica"/>
          <w:color w:val="333333"/>
          <w:sz w:val="42"/>
          <w:szCs w:val="42"/>
        </w:rPr>
      </w:pPr>
      <w:hyperlink r:id="rId33" w:history="1">
        <w:r>
          <w:rPr>
            <w:rFonts w:ascii="Helvetica" w:hAnsi="Helvetica"/>
            <w:color w:val="E86C00"/>
            <w:sz w:val="42"/>
            <w:szCs w:val="42"/>
          </w:rPr>
          <w:pict>
            <v:shape id="_x0000_i1033" type="#_x0000_t75" alt="Picture of How it Works" href="http://www.instructables.com/file/FZHG4XGHLSHHBWK/" style="width:24pt;height:24pt" o:button="t"/>
          </w:pict>
        </w:r>
      </w:hyperlink>
    </w:p>
    <w:p w:rsidR="003E082D" w:rsidRDefault="003E082D" w:rsidP="003E082D">
      <w:pPr>
        <w:shd w:val="clear" w:color="auto" w:fill="F6F6F6"/>
        <w:spacing w:line="0" w:lineRule="auto"/>
        <w:jc w:val="center"/>
        <w:textAlignment w:val="top"/>
        <w:rPr>
          <w:rFonts w:ascii="Helvetica" w:hAnsi="Helvetica"/>
          <w:color w:val="333333"/>
          <w:sz w:val="42"/>
          <w:szCs w:val="42"/>
        </w:rPr>
      </w:pPr>
      <w:r>
        <w:rPr>
          <w:rFonts w:ascii="Helvetica" w:hAnsi="Helvetica"/>
          <w:noProof/>
          <w:color w:val="E86C00"/>
          <w:sz w:val="42"/>
          <w:szCs w:val="42"/>
        </w:rPr>
        <w:drawing>
          <wp:inline distT="0" distB="0" distL="0" distR="0">
            <wp:extent cx="4286250" cy="5905500"/>
            <wp:effectExtent l="19050" t="0" r="0" b="0"/>
            <wp:docPr id="44" name="Picture 44" descr="LDR_bb.jpg">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LDR_bb.jpg">
                      <a:hlinkClick r:id="rId34"/>
                    </pic:cNvPr>
                    <pic:cNvPicPr>
                      <a:picLocks noChangeAspect="1" noChangeArrowheads="1"/>
                    </pic:cNvPicPr>
                  </pic:nvPicPr>
                  <pic:blipFill>
                    <a:blip r:embed="rId35"/>
                    <a:srcRect/>
                    <a:stretch>
                      <a:fillRect/>
                    </a:stretch>
                  </pic:blipFill>
                  <pic:spPr bwMode="auto">
                    <a:xfrm>
                      <a:off x="0" y="0"/>
                      <a:ext cx="4286250" cy="5905500"/>
                    </a:xfrm>
                    <a:prstGeom prst="rect">
                      <a:avLst/>
                    </a:prstGeom>
                    <a:noFill/>
                    <a:ln w="9525">
                      <a:noFill/>
                      <a:miter lim="800000"/>
                      <a:headEnd/>
                      <a:tailEnd/>
                    </a:ln>
                  </pic:spPr>
                </pic:pic>
              </a:graphicData>
            </a:graphic>
          </wp:inline>
        </w:drawing>
      </w:r>
    </w:p>
    <w:p w:rsidR="003E082D" w:rsidRDefault="003E082D" w:rsidP="003E082D">
      <w:pPr>
        <w:pStyle w:val="NormalWeb"/>
        <w:shd w:val="clear" w:color="auto" w:fill="FFFFFF"/>
        <w:spacing w:before="90" w:beforeAutospacing="0" w:after="300" w:afterAutospacing="0" w:line="312" w:lineRule="atLeast"/>
        <w:rPr>
          <w:rFonts w:ascii="Helvetica" w:hAnsi="Helvetica"/>
          <w:color w:val="333333"/>
          <w:sz w:val="51"/>
          <w:szCs w:val="51"/>
        </w:rPr>
      </w:pPr>
      <w:r>
        <w:rPr>
          <w:rFonts w:ascii="Helvetica" w:hAnsi="Helvetica"/>
          <w:color w:val="333333"/>
          <w:sz w:val="51"/>
          <w:szCs w:val="51"/>
        </w:rPr>
        <w:t xml:space="preserve">The top of the Potential Divider is 5V; the bottom is at 0V and the middle (connected to A0) is some value between 5V and 0V that varies as the LDR </w:t>
      </w:r>
      <w:r>
        <w:rPr>
          <w:rFonts w:ascii="Helvetica" w:hAnsi="Helvetica"/>
          <w:color w:val="333333"/>
          <w:sz w:val="51"/>
          <w:szCs w:val="51"/>
        </w:rPr>
        <w:lastRenderedPageBreak/>
        <w:t>resistance varies. Remember the LDR resistance varies with Light so the Voltage at A0 will too.</w:t>
      </w:r>
      <w:r>
        <w:rPr>
          <w:rFonts w:ascii="Helvetica" w:hAnsi="Helvetica"/>
          <w:color w:val="333333"/>
          <w:sz w:val="51"/>
          <w:szCs w:val="51"/>
        </w:rPr>
        <w:br/>
      </w:r>
      <w:r>
        <w:rPr>
          <w:rFonts w:ascii="Helvetica" w:hAnsi="Helvetica"/>
          <w:color w:val="333333"/>
          <w:sz w:val="51"/>
          <w:szCs w:val="51"/>
        </w:rPr>
        <w:br/>
        <w:t xml:space="preserve">If you want to be very precise and technical then you can work out the Voltage on </w:t>
      </w:r>
      <w:proofErr w:type="gramStart"/>
      <w:r>
        <w:rPr>
          <w:rFonts w:ascii="Helvetica" w:hAnsi="Helvetica"/>
          <w:color w:val="333333"/>
          <w:sz w:val="51"/>
          <w:szCs w:val="51"/>
        </w:rPr>
        <w:t>A0 as :</w:t>
      </w:r>
      <w:proofErr w:type="gramEnd"/>
      <w:r>
        <w:rPr>
          <w:rFonts w:ascii="Helvetica" w:hAnsi="Helvetica"/>
          <w:color w:val="333333"/>
          <w:sz w:val="51"/>
          <w:szCs w:val="51"/>
        </w:rPr>
        <w:br/>
      </w:r>
      <w:r>
        <w:rPr>
          <w:rFonts w:ascii="Helvetica" w:hAnsi="Helvetica"/>
          <w:color w:val="333333"/>
          <w:sz w:val="51"/>
          <w:szCs w:val="51"/>
        </w:rPr>
        <w:br/>
        <w:t>Va0 = 5 * R1/(R1+R2)</w:t>
      </w:r>
      <w:r>
        <w:rPr>
          <w:rFonts w:ascii="Helvetica" w:hAnsi="Helvetica"/>
          <w:color w:val="333333"/>
          <w:sz w:val="51"/>
          <w:szCs w:val="51"/>
        </w:rPr>
        <w:br/>
      </w:r>
      <w:r>
        <w:rPr>
          <w:rFonts w:ascii="Helvetica" w:hAnsi="Helvetica"/>
          <w:color w:val="333333"/>
          <w:sz w:val="51"/>
          <w:szCs w:val="51"/>
        </w:rPr>
        <w:br/>
        <w:t>where Va0 is the voltage at A0 pin, R2 is the top resistor value, R1 is the bottom resistor value;</w:t>
      </w:r>
      <w:r>
        <w:rPr>
          <w:rFonts w:ascii="Helvetica" w:hAnsi="Helvetica"/>
          <w:color w:val="333333"/>
          <w:sz w:val="51"/>
          <w:szCs w:val="51"/>
        </w:rPr>
        <w:br/>
      </w:r>
      <w:r>
        <w:rPr>
          <w:rFonts w:ascii="Helvetica" w:hAnsi="Helvetica"/>
          <w:color w:val="333333"/>
          <w:sz w:val="51"/>
          <w:szCs w:val="51"/>
        </w:rPr>
        <w:br/>
        <w:t>e.g. R1 = 10k, R2 = 5k =&gt; Va0 = 5 * 10000/(10000 + 5000) = 5 * 10/15 = 3.33V</w:t>
      </w:r>
    </w:p>
    <w:p w:rsidR="003E082D" w:rsidRDefault="003E082D" w:rsidP="003E082D">
      <w:pPr>
        <w:pStyle w:val="NormalWeb"/>
        <w:shd w:val="clear" w:color="auto" w:fill="FFFFFF"/>
        <w:spacing w:before="90" w:beforeAutospacing="0" w:after="300" w:afterAutospacing="0" w:line="312" w:lineRule="atLeast"/>
        <w:rPr>
          <w:rFonts w:ascii="Helvetica" w:hAnsi="Helvetica"/>
          <w:color w:val="333333"/>
          <w:sz w:val="51"/>
          <w:szCs w:val="51"/>
        </w:rPr>
      </w:pPr>
      <w:r>
        <w:rPr>
          <w:rFonts w:ascii="Helvetica" w:hAnsi="Helvetica"/>
          <w:color w:val="333333"/>
          <w:sz w:val="51"/>
          <w:szCs w:val="51"/>
        </w:rPr>
        <w:t xml:space="preserve">The LDR has a high value when no light is present. The value of resistance of the LDR depends on the type. In this case it's about 10k. As the light level increases </w:t>
      </w:r>
      <w:r>
        <w:rPr>
          <w:rFonts w:ascii="Helvetica" w:hAnsi="Helvetica"/>
          <w:color w:val="333333"/>
          <w:sz w:val="51"/>
          <w:szCs w:val="51"/>
        </w:rPr>
        <w:lastRenderedPageBreak/>
        <w:t>the resistance drops, which makes the current increase (by Ohm's Law), which in turn, makes the voltage at A0 (Va0) increase.</w:t>
      </w:r>
    </w:p>
    <w:p w:rsidR="003E082D" w:rsidRDefault="003E082D" w:rsidP="003E082D">
      <w:pPr>
        <w:pStyle w:val="NormalWeb"/>
        <w:shd w:val="clear" w:color="auto" w:fill="FFFFFF"/>
        <w:spacing w:before="90" w:beforeAutospacing="0" w:after="300" w:afterAutospacing="0" w:line="312" w:lineRule="atLeast"/>
        <w:rPr>
          <w:rFonts w:ascii="Helvetica" w:hAnsi="Helvetica"/>
          <w:color w:val="333333"/>
          <w:sz w:val="51"/>
          <w:szCs w:val="51"/>
        </w:rPr>
      </w:pPr>
      <w:r>
        <w:rPr>
          <w:rFonts w:ascii="Helvetica" w:hAnsi="Helvetica"/>
          <w:color w:val="333333"/>
          <w:sz w:val="51"/>
          <w:szCs w:val="51"/>
        </w:rPr>
        <w:t>Electrically this is what's happening (skip this if you're not interested in this): The LDR and resistor are in series with the applied voltage (5V), so the current flowing through them is the same (the A0 pin draws virtually zero current). So the current through the resistor is (by Ohm's Law):</w:t>
      </w:r>
    </w:p>
    <w:p w:rsidR="003E082D" w:rsidRDefault="003E082D" w:rsidP="003E082D">
      <w:pPr>
        <w:pStyle w:val="NormalWeb"/>
        <w:shd w:val="clear" w:color="auto" w:fill="FFFFFF"/>
        <w:spacing w:before="90" w:beforeAutospacing="0" w:after="300" w:afterAutospacing="0" w:line="312" w:lineRule="atLeast"/>
        <w:rPr>
          <w:rFonts w:ascii="Helvetica" w:hAnsi="Helvetica"/>
          <w:color w:val="333333"/>
          <w:sz w:val="51"/>
          <w:szCs w:val="51"/>
        </w:rPr>
      </w:pPr>
      <w:r>
        <w:rPr>
          <w:rFonts w:ascii="Helvetica" w:hAnsi="Helvetica"/>
          <w:color w:val="333333"/>
          <w:sz w:val="51"/>
          <w:szCs w:val="51"/>
        </w:rPr>
        <w:t>I = 5 / (R1+R2)</w:t>
      </w:r>
    </w:p>
    <w:p w:rsidR="003E082D" w:rsidRDefault="003E082D" w:rsidP="003E082D">
      <w:pPr>
        <w:pStyle w:val="NormalWeb"/>
        <w:shd w:val="clear" w:color="auto" w:fill="FFFFFF"/>
        <w:spacing w:before="90" w:beforeAutospacing="0" w:after="300" w:afterAutospacing="0" w:line="312" w:lineRule="atLeast"/>
        <w:rPr>
          <w:rFonts w:ascii="Helvetica" w:hAnsi="Helvetica"/>
          <w:color w:val="333333"/>
          <w:sz w:val="51"/>
          <w:szCs w:val="51"/>
        </w:rPr>
      </w:pPr>
      <w:r>
        <w:rPr>
          <w:rFonts w:ascii="Helvetica" w:hAnsi="Helvetica"/>
          <w:color w:val="333333"/>
          <w:sz w:val="51"/>
          <w:szCs w:val="51"/>
        </w:rPr>
        <w:t>Now, the voltage across the resistor is applied to A0. Again, by Ohm's Law that is:</w:t>
      </w:r>
    </w:p>
    <w:p w:rsidR="003E082D" w:rsidRDefault="003E082D" w:rsidP="003E082D">
      <w:pPr>
        <w:pStyle w:val="NormalWeb"/>
        <w:shd w:val="clear" w:color="auto" w:fill="FFFFFF"/>
        <w:spacing w:before="90" w:beforeAutospacing="0" w:after="300" w:afterAutospacing="0" w:line="312" w:lineRule="atLeast"/>
        <w:rPr>
          <w:rFonts w:ascii="Helvetica" w:hAnsi="Helvetica"/>
          <w:color w:val="333333"/>
          <w:sz w:val="51"/>
          <w:szCs w:val="51"/>
        </w:rPr>
      </w:pPr>
      <w:r>
        <w:rPr>
          <w:rFonts w:ascii="Helvetica" w:hAnsi="Helvetica"/>
          <w:color w:val="333333"/>
          <w:sz w:val="51"/>
          <w:szCs w:val="51"/>
        </w:rPr>
        <w:t>Va0 = I * R1</w:t>
      </w:r>
    </w:p>
    <w:p w:rsidR="003E082D" w:rsidRDefault="003E082D" w:rsidP="003E082D">
      <w:pPr>
        <w:pStyle w:val="NormalWeb"/>
        <w:shd w:val="clear" w:color="auto" w:fill="FFFFFF"/>
        <w:spacing w:before="90" w:beforeAutospacing="0" w:after="300" w:afterAutospacing="0" w:line="312" w:lineRule="atLeast"/>
        <w:rPr>
          <w:rFonts w:ascii="Helvetica" w:hAnsi="Helvetica"/>
          <w:color w:val="333333"/>
          <w:sz w:val="51"/>
          <w:szCs w:val="51"/>
        </w:rPr>
      </w:pPr>
      <w:r>
        <w:rPr>
          <w:rFonts w:ascii="Helvetica" w:hAnsi="Helvetica"/>
          <w:color w:val="333333"/>
          <w:sz w:val="51"/>
          <w:szCs w:val="51"/>
        </w:rPr>
        <w:t>Substituting the equation for I back in to this equation we get:</w:t>
      </w:r>
    </w:p>
    <w:p w:rsidR="003E082D" w:rsidRDefault="003E082D" w:rsidP="003E082D">
      <w:pPr>
        <w:pStyle w:val="NormalWeb"/>
        <w:shd w:val="clear" w:color="auto" w:fill="FFFFFF"/>
        <w:spacing w:before="90" w:beforeAutospacing="0" w:after="300" w:afterAutospacing="0" w:line="312" w:lineRule="atLeast"/>
        <w:rPr>
          <w:rFonts w:ascii="Helvetica" w:hAnsi="Helvetica"/>
          <w:color w:val="333333"/>
          <w:sz w:val="51"/>
          <w:szCs w:val="51"/>
        </w:rPr>
      </w:pPr>
      <w:r>
        <w:rPr>
          <w:rFonts w:ascii="Helvetica" w:hAnsi="Helvetica"/>
          <w:color w:val="333333"/>
          <w:sz w:val="51"/>
          <w:szCs w:val="51"/>
        </w:rPr>
        <w:lastRenderedPageBreak/>
        <w:t>Va0 = 5 * R1</w:t>
      </w:r>
      <w:proofErr w:type="gramStart"/>
      <w:r>
        <w:rPr>
          <w:rFonts w:ascii="Helvetica" w:hAnsi="Helvetica"/>
          <w:color w:val="333333"/>
          <w:sz w:val="51"/>
          <w:szCs w:val="51"/>
        </w:rPr>
        <w:t>/(</w:t>
      </w:r>
      <w:proofErr w:type="gramEnd"/>
      <w:r>
        <w:rPr>
          <w:rFonts w:ascii="Helvetica" w:hAnsi="Helvetica"/>
          <w:color w:val="333333"/>
          <w:sz w:val="51"/>
          <w:szCs w:val="51"/>
        </w:rPr>
        <w:t>R1+R2)</w:t>
      </w:r>
    </w:p>
    <w:p w:rsidR="003E082D" w:rsidRDefault="003E082D" w:rsidP="003E082D">
      <w:pPr>
        <w:pStyle w:val="NormalWeb"/>
        <w:shd w:val="clear" w:color="auto" w:fill="FFFFFF"/>
        <w:spacing w:before="90" w:beforeAutospacing="0" w:after="300" w:afterAutospacing="0" w:line="312" w:lineRule="atLeast"/>
        <w:rPr>
          <w:rFonts w:ascii="Helvetica" w:hAnsi="Helvetica"/>
          <w:color w:val="333333"/>
          <w:sz w:val="51"/>
          <w:szCs w:val="51"/>
        </w:rPr>
      </w:pPr>
      <w:r>
        <w:rPr>
          <w:rFonts w:ascii="Helvetica" w:hAnsi="Helvetica"/>
          <w:color w:val="333333"/>
          <w:sz w:val="51"/>
          <w:szCs w:val="51"/>
        </w:rPr>
        <w:br/>
        <w:t>See what it looks like on a Breadboard.</w:t>
      </w:r>
    </w:p>
    <w:p w:rsidR="003E3871" w:rsidRDefault="003E3871">
      <w:pPr>
        <w:rPr>
          <w:sz w:val="32"/>
          <w:szCs w:val="32"/>
        </w:rPr>
      </w:pPr>
    </w:p>
    <w:p w:rsidR="009007B5" w:rsidRDefault="009007B5">
      <w:pPr>
        <w:rPr>
          <w:sz w:val="32"/>
          <w:szCs w:val="32"/>
        </w:rPr>
      </w:pPr>
    </w:p>
    <w:p w:rsidR="009007B5" w:rsidRDefault="009007B5">
      <w:pPr>
        <w:rPr>
          <w:sz w:val="32"/>
          <w:szCs w:val="32"/>
          <w:u w:val="single"/>
        </w:rPr>
      </w:pPr>
      <w:r w:rsidRPr="009007B5">
        <w:rPr>
          <w:sz w:val="32"/>
          <w:szCs w:val="32"/>
          <w:u w:val="single"/>
        </w:rPr>
        <w:t>LDR SENSOR</w:t>
      </w:r>
    </w:p>
    <w:p w:rsidR="009007B5" w:rsidRDefault="009007B5" w:rsidP="009007B5">
      <w:pPr>
        <w:rPr>
          <w:sz w:val="32"/>
          <w:szCs w:val="32"/>
        </w:rPr>
      </w:pPr>
    </w:p>
    <w:p w:rsidR="009007B5" w:rsidRPr="009007B5" w:rsidRDefault="009007B5" w:rsidP="009007B5">
      <w:pPr>
        <w:spacing w:after="100" w:afterAutospacing="1" w:line="240" w:lineRule="auto"/>
        <w:rPr>
          <w:rFonts w:ascii="Arial" w:eastAsia="Times New Roman" w:hAnsi="Arial" w:cs="Arial"/>
          <w:color w:val="000000"/>
          <w:sz w:val="36"/>
          <w:szCs w:val="36"/>
        </w:rPr>
      </w:pPr>
      <w:proofErr w:type="spellStart"/>
      <w:r w:rsidRPr="009007B5">
        <w:rPr>
          <w:rFonts w:ascii="Arial" w:eastAsia="Times New Roman" w:hAnsi="Arial" w:cs="Arial"/>
          <w:b/>
          <w:bCs/>
          <w:color w:val="000000"/>
          <w:sz w:val="36"/>
        </w:rPr>
        <w:t>Arduino</w:t>
      </w:r>
      <w:proofErr w:type="spellEnd"/>
      <w:r w:rsidRPr="009007B5">
        <w:rPr>
          <w:rFonts w:ascii="Arial" w:eastAsia="Times New Roman" w:hAnsi="Arial" w:cs="Arial"/>
          <w:b/>
          <w:bCs/>
          <w:color w:val="000000"/>
          <w:sz w:val="36"/>
        </w:rPr>
        <w:t xml:space="preserve"> UNO Tutorial 8 - </w:t>
      </w:r>
      <w:proofErr w:type="spellStart"/>
      <w:r w:rsidRPr="009007B5">
        <w:rPr>
          <w:rFonts w:ascii="Arial" w:eastAsia="Times New Roman" w:hAnsi="Arial" w:cs="Arial"/>
          <w:b/>
          <w:bCs/>
          <w:color w:val="000000"/>
          <w:sz w:val="36"/>
        </w:rPr>
        <w:t>NightLight</w:t>
      </w:r>
      <w:proofErr w:type="spellEnd"/>
    </w:p>
    <w:p w:rsidR="009007B5" w:rsidRPr="009007B5" w:rsidRDefault="009007B5" w:rsidP="009007B5">
      <w:pPr>
        <w:spacing w:after="100" w:afterAutospacing="1" w:line="240" w:lineRule="auto"/>
        <w:rPr>
          <w:rFonts w:ascii="Arial" w:eastAsia="Times New Roman" w:hAnsi="Arial" w:cs="Arial"/>
          <w:color w:val="000000"/>
          <w:sz w:val="36"/>
          <w:szCs w:val="36"/>
        </w:rPr>
      </w:pPr>
      <w:r w:rsidRPr="009007B5">
        <w:rPr>
          <w:rFonts w:ascii="Arial" w:eastAsia="Times New Roman" w:hAnsi="Arial" w:cs="Arial"/>
          <w:color w:val="000000"/>
          <w:sz w:val="36"/>
          <w:szCs w:val="36"/>
        </w:rPr>
        <w:t xml:space="preserve">In this </w:t>
      </w:r>
      <w:proofErr w:type="spellStart"/>
      <w:r w:rsidRPr="009007B5">
        <w:rPr>
          <w:rFonts w:ascii="Arial" w:eastAsia="Times New Roman" w:hAnsi="Arial" w:cs="Arial"/>
          <w:color w:val="000000"/>
          <w:sz w:val="36"/>
          <w:szCs w:val="36"/>
        </w:rPr>
        <w:t>Arduino</w:t>
      </w:r>
      <w:proofErr w:type="spellEnd"/>
      <w:r w:rsidRPr="009007B5">
        <w:rPr>
          <w:rFonts w:ascii="Arial" w:eastAsia="Times New Roman" w:hAnsi="Arial" w:cs="Arial"/>
          <w:color w:val="000000"/>
          <w:sz w:val="36"/>
          <w:szCs w:val="36"/>
        </w:rPr>
        <w:t xml:space="preserve"> UNO tutorial, we are going to use a Light Dependent Resistor (LDR) to create a simple </w:t>
      </w:r>
      <w:proofErr w:type="spellStart"/>
      <w:r w:rsidRPr="009007B5">
        <w:rPr>
          <w:rFonts w:ascii="Arial" w:eastAsia="Times New Roman" w:hAnsi="Arial" w:cs="Arial"/>
          <w:color w:val="000000"/>
          <w:sz w:val="36"/>
          <w:szCs w:val="36"/>
        </w:rPr>
        <w:t>childrens</w:t>
      </w:r>
      <w:proofErr w:type="spellEnd"/>
      <w:r w:rsidRPr="009007B5">
        <w:rPr>
          <w:rFonts w:ascii="Arial" w:eastAsia="Times New Roman" w:hAnsi="Arial" w:cs="Arial"/>
          <w:color w:val="000000"/>
          <w:sz w:val="36"/>
          <w:szCs w:val="36"/>
        </w:rPr>
        <w:t xml:space="preserve"> bedroom nightlight which turns on automatically when it gets dark and turns off when it gets light.</w:t>
      </w:r>
    </w:p>
    <w:p w:rsidR="009007B5" w:rsidRPr="009007B5" w:rsidRDefault="009007B5" w:rsidP="009007B5">
      <w:pPr>
        <w:spacing w:after="100" w:afterAutospacing="1" w:line="240" w:lineRule="auto"/>
        <w:rPr>
          <w:rFonts w:ascii="Arial" w:eastAsia="Times New Roman" w:hAnsi="Arial" w:cs="Arial"/>
          <w:color w:val="000000"/>
          <w:sz w:val="36"/>
          <w:szCs w:val="36"/>
        </w:rPr>
      </w:pPr>
      <w:proofErr w:type="gramStart"/>
      <w:r w:rsidRPr="009007B5">
        <w:rPr>
          <w:rFonts w:ascii="Arial" w:eastAsia="Times New Roman" w:hAnsi="Arial" w:cs="Arial"/>
          <w:color w:val="000000"/>
          <w:sz w:val="36"/>
          <w:szCs w:val="36"/>
        </w:rPr>
        <w:t>An LDR's resistance changes depending upon the amount of light hitting the sensor.</w:t>
      </w:r>
      <w:proofErr w:type="gramEnd"/>
      <w:r w:rsidRPr="009007B5">
        <w:rPr>
          <w:rFonts w:ascii="Arial" w:eastAsia="Times New Roman" w:hAnsi="Arial" w:cs="Arial"/>
          <w:color w:val="000000"/>
          <w:sz w:val="36"/>
          <w:szCs w:val="36"/>
        </w:rPr>
        <w:t>  For the LDR we are going to use</w:t>
      </w:r>
      <w:r w:rsidRPr="009007B5">
        <w:rPr>
          <w:rFonts w:ascii="Arial" w:eastAsia="Times New Roman" w:hAnsi="Arial" w:cs="Arial"/>
          <w:color w:val="000000"/>
          <w:sz w:val="36"/>
        </w:rPr>
        <w:t> </w:t>
      </w:r>
      <w:r w:rsidRPr="009007B5">
        <w:rPr>
          <w:rFonts w:ascii="Arial" w:eastAsia="Times New Roman" w:hAnsi="Arial" w:cs="Arial"/>
          <w:color w:val="000000"/>
          <w:sz w:val="36"/>
          <w:szCs w:val="36"/>
        </w:rPr>
        <w:t>the resistance reduces as the light falling on the device increases. Used in conjunction with a 4.7K resistor this forms a simple voltage divider where the voltage across the LDR changes dependent upon the light.</w:t>
      </w:r>
      <w:r w:rsidRPr="009007B5">
        <w:rPr>
          <w:rFonts w:ascii="Arial" w:eastAsia="Times New Roman" w:hAnsi="Arial" w:cs="Arial"/>
          <w:color w:val="000000"/>
          <w:sz w:val="36"/>
          <w:szCs w:val="36"/>
        </w:rPr>
        <w:br/>
      </w:r>
    </w:p>
    <w:p w:rsidR="009007B5" w:rsidRPr="009007B5" w:rsidRDefault="009007B5" w:rsidP="009007B5">
      <w:pPr>
        <w:spacing w:after="100" w:afterAutospacing="1" w:line="240" w:lineRule="auto"/>
        <w:rPr>
          <w:rFonts w:ascii="Arial" w:eastAsia="Times New Roman" w:hAnsi="Arial" w:cs="Arial"/>
          <w:color w:val="000000"/>
          <w:sz w:val="36"/>
          <w:szCs w:val="36"/>
        </w:rPr>
      </w:pPr>
      <w:r w:rsidRPr="009007B5">
        <w:rPr>
          <w:rFonts w:ascii="Arial" w:eastAsia="Times New Roman" w:hAnsi="Arial" w:cs="Arial"/>
          <w:color w:val="000000"/>
          <w:sz w:val="36"/>
          <w:szCs w:val="36"/>
        </w:rPr>
        <w:t xml:space="preserve">We can then input this into one of the Analog to Digital inputs in the </w:t>
      </w:r>
      <w:proofErr w:type="spellStart"/>
      <w:r w:rsidRPr="009007B5">
        <w:rPr>
          <w:rFonts w:ascii="Arial" w:eastAsia="Times New Roman" w:hAnsi="Arial" w:cs="Arial"/>
          <w:color w:val="000000"/>
          <w:sz w:val="36"/>
          <w:szCs w:val="36"/>
        </w:rPr>
        <w:t>Arduino</w:t>
      </w:r>
      <w:proofErr w:type="spellEnd"/>
      <w:r w:rsidRPr="009007B5">
        <w:rPr>
          <w:rFonts w:ascii="Arial" w:eastAsia="Times New Roman" w:hAnsi="Arial" w:cs="Arial"/>
          <w:color w:val="000000"/>
          <w:sz w:val="36"/>
          <w:szCs w:val="36"/>
        </w:rPr>
        <w:t xml:space="preserve"> to measure the voltage. Then </w:t>
      </w:r>
      <w:proofErr w:type="spellStart"/>
      <w:proofErr w:type="gramStart"/>
      <w:r w:rsidRPr="009007B5">
        <w:rPr>
          <w:rFonts w:ascii="Arial" w:eastAsia="Times New Roman" w:hAnsi="Arial" w:cs="Arial"/>
          <w:color w:val="000000"/>
          <w:sz w:val="36"/>
          <w:szCs w:val="36"/>
        </w:rPr>
        <w:t>its</w:t>
      </w:r>
      <w:proofErr w:type="spellEnd"/>
      <w:proofErr w:type="gramEnd"/>
      <w:r w:rsidRPr="009007B5">
        <w:rPr>
          <w:rFonts w:ascii="Arial" w:eastAsia="Times New Roman" w:hAnsi="Arial" w:cs="Arial"/>
          <w:color w:val="000000"/>
          <w:sz w:val="36"/>
          <w:szCs w:val="36"/>
        </w:rPr>
        <w:t xml:space="preserve"> a simple matter of checking whether the value is above or below a threshold value and to turn one of the outputs on or off.</w:t>
      </w:r>
    </w:p>
    <w:p w:rsidR="009007B5" w:rsidRPr="009007B5" w:rsidRDefault="009007B5" w:rsidP="009007B5">
      <w:pPr>
        <w:spacing w:after="100" w:afterAutospacing="1" w:line="240" w:lineRule="auto"/>
        <w:rPr>
          <w:rFonts w:ascii="Arial" w:eastAsia="Times New Roman" w:hAnsi="Arial" w:cs="Arial"/>
          <w:color w:val="000000"/>
          <w:sz w:val="36"/>
          <w:szCs w:val="36"/>
        </w:rPr>
      </w:pPr>
      <w:r w:rsidRPr="009007B5">
        <w:rPr>
          <w:rFonts w:ascii="Arial" w:eastAsia="Times New Roman" w:hAnsi="Arial" w:cs="Arial"/>
          <w:color w:val="000000"/>
          <w:sz w:val="36"/>
          <w:szCs w:val="36"/>
        </w:rPr>
        <w:lastRenderedPageBreak/>
        <w:t>The LDR we are using is available</w:t>
      </w:r>
      <w:r w:rsidRPr="009007B5">
        <w:rPr>
          <w:rFonts w:ascii="Arial" w:eastAsia="Times New Roman" w:hAnsi="Arial" w:cs="Arial"/>
          <w:color w:val="000000"/>
          <w:sz w:val="36"/>
        </w:rPr>
        <w:t> </w:t>
      </w:r>
      <w:hyperlink r:id="rId36" w:tooltip="light dependent resistor" w:history="1">
        <w:r w:rsidRPr="009007B5">
          <w:rPr>
            <w:rFonts w:ascii="Arial" w:eastAsia="Times New Roman" w:hAnsi="Arial" w:cs="Arial"/>
            <w:color w:val="1B57A3"/>
            <w:sz w:val="36"/>
            <w:u w:val="single"/>
          </w:rPr>
          <w:t>here</w:t>
        </w:r>
      </w:hyperlink>
    </w:p>
    <w:p w:rsidR="009007B5" w:rsidRPr="009007B5" w:rsidRDefault="009007B5" w:rsidP="009007B5">
      <w:pPr>
        <w:spacing w:after="100" w:afterAutospacing="1" w:line="240" w:lineRule="auto"/>
        <w:rPr>
          <w:rFonts w:ascii="Arial" w:eastAsia="Times New Roman" w:hAnsi="Arial" w:cs="Arial"/>
          <w:color w:val="000000"/>
          <w:sz w:val="36"/>
          <w:szCs w:val="36"/>
        </w:rPr>
      </w:pPr>
      <w:r>
        <w:rPr>
          <w:rFonts w:ascii="Arial" w:eastAsia="Times New Roman" w:hAnsi="Arial" w:cs="Arial"/>
          <w:noProof/>
          <w:color w:val="000000"/>
          <w:sz w:val="36"/>
          <w:szCs w:val="36"/>
        </w:rPr>
        <w:drawing>
          <wp:inline distT="0" distB="0" distL="0" distR="0">
            <wp:extent cx="1047750" cy="1104900"/>
            <wp:effectExtent l="19050" t="0" r="0" b="0"/>
            <wp:docPr id="47" name="Picture 47" descr="http://www.hobbytronics.co.uk/image/data/rapid/ld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www.hobbytronics.co.uk/image/data/rapid/ldr.jpg"/>
                    <pic:cNvPicPr>
                      <a:picLocks noChangeAspect="1" noChangeArrowheads="1"/>
                    </pic:cNvPicPr>
                  </pic:nvPicPr>
                  <pic:blipFill>
                    <a:blip r:embed="rId37"/>
                    <a:srcRect/>
                    <a:stretch>
                      <a:fillRect/>
                    </a:stretch>
                  </pic:blipFill>
                  <pic:spPr bwMode="auto">
                    <a:xfrm>
                      <a:off x="0" y="0"/>
                      <a:ext cx="1047750" cy="1104900"/>
                    </a:xfrm>
                    <a:prstGeom prst="rect">
                      <a:avLst/>
                    </a:prstGeom>
                    <a:noFill/>
                    <a:ln w="9525">
                      <a:noFill/>
                      <a:miter lim="800000"/>
                      <a:headEnd/>
                      <a:tailEnd/>
                    </a:ln>
                  </pic:spPr>
                </pic:pic>
              </a:graphicData>
            </a:graphic>
          </wp:inline>
        </w:drawing>
      </w:r>
    </w:p>
    <w:p w:rsidR="009007B5" w:rsidRPr="009007B5" w:rsidRDefault="009007B5" w:rsidP="009007B5">
      <w:pPr>
        <w:spacing w:after="100" w:afterAutospacing="1" w:line="240" w:lineRule="auto"/>
        <w:rPr>
          <w:rFonts w:ascii="Arial" w:eastAsia="Times New Roman" w:hAnsi="Arial" w:cs="Arial"/>
          <w:color w:val="000000"/>
          <w:sz w:val="36"/>
          <w:szCs w:val="36"/>
        </w:rPr>
      </w:pPr>
      <w:r w:rsidRPr="009007B5">
        <w:rPr>
          <w:rFonts w:ascii="Arial" w:eastAsia="Times New Roman" w:hAnsi="Arial" w:cs="Arial"/>
          <w:color w:val="000000"/>
          <w:sz w:val="36"/>
          <w:szCs w:val="36"/>
        </w:rPr>
        <w:t xml:space="preserve">The circuit diagram is shown below. As the light increases, the LDR's resistance drops and hence the voltage across it drops. Thus the voltage across the resistor increases, so the voltage into the </w:t>
      </w:r>
      <w:proofErr w:type="spellStart"/>
      <w:r w:rsidRPr="009007B5">
        <w:rPr>
          <w:rFonts w:ascii="Arial" w:eastAsia="Times New Roman" w:hAnsi="Arial" w:cs="Arial"/>
          <w:color w:val="000000"/>
          <w:sz w:val="36"/>
          <w:szCs w:val="36"/>
        </w:rPr>
        <w:t>Arduino</w:t>
      </w:r>
      <w:proofErr w:type="spellEnd"/>
      <w:r w:rsidRPr="009007B5">
        <w:rPr>
          <w:rFonts w:ascii="Arial" w:eastAsia="Times New Roman" w:hAnsi="Arial" w:cs="Arial"/>
          <w:color w:val="000000"/>
          <w:sz w:val="36"/>
          <w:szCs w:val="36"/>
        </w:rPr>
        <w:t xml:space="preserve"> ADC increases. The opposite is true as it gets darker.</w:t>
      </w:r>
    </w:p>
    <w:p w:rsidR="009007B5" w:rsidRPr="009007B5" w:rsidRDefault="009007B5" w:rsidP="009007B5">
      <w:pPr>
        <w:spacing w:after="100" w:afterAutospacing="1" w:line="240" w:lineRule="auto"/>
        <w:rPr>
          <w:rFonts w:ascii="Arial" w:eastAsia="Times New Roman" w:hAnsi="Arial" w:cs="Arial"/>
          <w:color w:val="000000"/>
          <w:sz w:val="36"/>
          <w:szCs w:val="36"/>
        </w:rPr>
      </w:pPr>
      <w:r>
        <w:rPr>
          <w:rFonts w:ascii="Arial" w:eastAsia="Times New Roman" w:hAnsi="Arial" w:cs="Arial"/>
          <w:noProof/>
          <w:color w:val="000000"/>
          <w:sz w:val="36"/>
          <w:szCs w:val="36"/>
        </w:rPr>
        <w:drawing>
          <wp:inline distT="0" distB="0" distL="0" distR="0">
            <wp:extent cx="2419350" cy="2438400"/>
            <wp:effectExtent l="19050" t="0" r="0" b="0"/>
            <wp:docPr id="48" name="Picture 48" descr="Arduino Nightlight circui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Arduino Nightlight circuit diagram"/>
                    <pic:cNvPicPr>
                      <a:picLocks noChangeAspect="1" noChangeArrowheads="1"/>
                    </pic:cNvPicPr>
                  </pic:nvPicPr>
                  <pic:blipFill>
                    <a:blip r:embed="rId38"/>
                    <a:srcRect/>
                    <a:stretch>
                      <a:fillRect/>
                    </a:stretch>
                  </pic:blipFill>
                  <pic:spPr bwMode="auto">
                    <a:xfrm>
                      <a:off x="0" y="0"/>
                      <a:ext cx="2419350" cy="2438400"/>
                    </a:xfrm>
                    <a:prstGeom prst="rect">
                      <a:avLst/>
                    </a:prstGeom>
                    <a:noFill/>
                    <a:ln w="9525">
                      <a:noFill/>
                      <a:miter lim="800000"/>
                      <a:headEnd/>
                      <a:tailEnd/>
                    </a:ln>
                  </pic:spPr>
                </pic:pic>
              </a:graphicData>
            </a:graphic>
          </wp:inline>
        </w:drawing>
      </w:r>
    </w:p>
    <w:p w:rsidR="009007B5" w:rsidRPr="009007B5" w:rsidRDefault="009007B5" w:rsidP="009007B5">
      <w:pPr>
        <w:spacing w:after="100" w:afterAutospacing="1" w:line="240" w:lineRule="auto"/>
        <w:rPr>
          <w:rFonts w:ascii="Arial" w:eastAsia="Times New Roman" w:hAnsi="Arial" w:cs="Arial"/>
          <w:color w:val="000000"/>
          <w:sz w:val="36"/>
          <w:szCs w:val="36"/>
        </w:rPr>
      </w:pPr>
      <w:r w:rsidRPr="009007B5">
        <w:rPr>
          <w:rFonts w:ascii="Arial" w:eastAsia="Times New Roman" w:hAnsi="Arial" w:cs="Arial"/>
          <w:color w:val="000000"/>
          <w:sz w:val="36"/>
          <w:szCs w:val="36"/>
        </w:rPr>
        <w:t xml:space="preserve">Here is the circuit laid out on a breadboard. 5V and 0V are taken from the </w:t>
      </w:r>
      <w:proofErr w:type="spellStart"/>
      <w:r w:rsidRPr="009007B5">
        <w:rPr>
          <w:rFonts w:ascii="Arial" w:eastAsia="Times New Roman" w:hAnsi="Arial" w:cs="Arial"/>
          <w:color w:val="000000"/>
          <w:sz w:val="36"/>
          <w:szCs w:val="36"/>
        </w:rPr>
        <w:t>Arduino</w:t>
      </w:r>
      <w:proofErr w:type="spellEnd"/>
      <w:r w:rsidRPr="009007B5">
        <w:rPr>
          <w:rFonts w:ascii="Arial" w:eastAsia="Times New Roman" w:hAnsi="Arial" w:cs="Arial"/>
          <w:color w:val="000000"/>
          <w:sz w:val="36"/>
          <w:szCs w:val="36"/>
        </w:rPr>
        <w:t>. The input goes to pin A0</w:t>
      </w:r>
    </w:p>
    <w:p w:rsidR="009007B5" w:rsidRPr="009007B5" w:rsidRDefault="009007B5" w:rsidP="009007B5">
      <w:pPr>
        <w:spacing w:after="100" w:afterAutospacing="1" w:line="240" w:lineRule="auto"/>
        <w:rPr>
          <w:rFonts w:ascii="Arial" w:eastAsia="Times New Roman" w:hAnsi="Arial" w:cs="Arial"/>
          <w:color w:val="000000"/>
          <w:sz w:val="36"/>
          <w:szCs w:val="36"/>
        </w:rPr>
      </w:pPr>
      <w:r>
        <w:rPr>
          <w:rFonts w:ascii="Arial" w:eastAsia="Times New Roman" w:hAnsi="Arial" w:cs="Arial"/>
          <w:noProof/>
          <w:color w:val="000000"/>
          <w:sz w:val="36"/>
          <w:szCs w:val="36"/>
        </w:rPr>
        <w:lastRenderedPageBreak/>
        <w:drawing>
          <wp:inline distT="0" distB="0" distL="0" distR="0">
            <wp:extent cx="4762500" cy="3524250"/>
            <wp:effectExtent l="19050" t="0" r="0" b="0"/>
            <wp:docPr id="49" name="Picture 49" descr="arduino Nightlight Bread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arduino Nightlight Breadboard"/>
                    <pic:cNvPicPr>
                      <a:picLocks noChangeAspect="1" noChangeArrowheads="1"/>
                    </pic:cNvPicPr>
                  </pic:nvPicPr>
                  <pic:blipFill>
                    <a:blip r:embed="rId39"/>
                    <a:srcRect/>
                    <a:stretch>
                      <a:fillRect/>
                    </a:stretch>
                  </pic:blipFill>
                  <pic:spPr bwMode="auto">
                    <a:xfrm>
                      <a:off x="0" y="0"/>
                      <a:ext cx="4762500" cy="3524250"/>
                    </a:xfrm>
                    <a:prstGeom prst="rect">
                      <a:avLst/>
                    </a:prstGeom>
                    <a:noFill/>
                    <a:ln w="9525">
                      <a:noFill/>
                      <a:miter lim="800000"/>
                      <a:headEnd/>
                      <a:tailEnd/>
                    </a:ln>
                  </pic:spPr>
                </pic:pic>
              </a:graphicData>
            </a:graphic>
          </wp:inline>
        </w:drawing>
      </w:r>
    </w:p>
    <w:p w:rsidR="009007B5" w:rsidRPr="009007B5" w:rsidRDefault="009007B5" w:rsidP="009007B5">
      <w:pPr>
        <w:spacing w:after="100" w:afterAutospacing="1" w:line="240" w:lineRule="auto"/>
        <w:rPr>
          <w:rFonts w:ascii="Arial" w:eastAsia="Times New Roman" w:hAnsi="Arial" w:cs="Arial"/>
          <w:color w:val="000000"/>
          <w:sz w:val="36"/>
          <w:szCs w:val="36"/>
        </w:rPr>
      </w:pPr>
      <w:r w:rsidRPr="009007B5">
        <w:rPr>
          <w:rFonts w:ascii="Arial" w:eastAsia="Times New Roman" w:hAnsi="Arial" w:cs="Arial"/>
          <w:color w:val="000000"/>
          <w:sz w:val="36"/>
          <w:szCs w:val="36"/>
        </w:rPr>
        <w:t xml:space="preserve">Below is the </w:t>
      </w:r>
      <w:proofErr w:type="spellStart"/>
      <w:r w:rsidRPr="009007B5">
        <w:rPr>
          <w:rFonts w:ascii="Arial" w:eastAsia="Times New Roman" w:hAnsi="Arial" w:cs="Arial"/>
          <w:color w:val="000000"/>
          <w:sz w:val="36"/>
          <w:szCs w:val="36"/>
        </w:rPr>
        <w:t>Arduino</w:t>
      </w:r>
      <w:proofErr w:type="spellEnd"/>
      <w:r w:rsidRPr="009007B5">
        <w:rPr>
          <w:rFonts w:ascii="Arial" w:eastAsia="Times New Roman" w:hAnsi="Arial" w:cs="Arial"/>
          <w:color w:val="000000"/>
          <w:sz w:val="36"/>
          <w:szCs w:val="36"/>
        </w:rPr>
        <w:t xml:space="preserve"> Sketch. In this sketch we are simply turning on the built-in LED if the ADC value drops below a specific value. To make a nightlight, a brighter led (with limiting resistor ~220 ohms) can be connected to the pin 13 output.</w:t>
      </w:r>
    </w:p>
    <w:p w:rsidR="009007B5" w:rsidRPr="009007B5" w:rsidRDefault="009007B5" w:rsidP="009007B5">
      <w:pPr>
        <w:spacing w:after="100" w:afterAutospacing="1" w:line="240" w:lineRule="auto"/>
        <w:rPr>
          <w:rFonts w:ascii="Arial" w:eastAsia="Times New Roman" w:hAnsi="Arial" w:cs="Arial"/>
          <w:color w:val="000000"/>
          <w:sz w:val="36"/>
          <w:szCs w:val="36"/>
        </w:rPr>
      </w:pPr>
      <w:r w:rsidRPr="009007B5">
        <w:rPr>
          <w:rFonts w:ascii="Arial" w:eastAsia="Times New Roman" w:hAnsi="Arial" w:cs="Arial"/>
          <w:color w:val="000000"/>
          <w:sz w:val="36"/>
          <w:szCs w:val="36"/>
        </w:rPr>
        <w:t xml:space="preserve">In the code you will notice that there are some serial output statements that are commented out. If you uncomment these you will see on the serial monitor the current value of the voltage being read by the </w:t>
      </w:r>
      <w:proofErr w:type="spellStart"/>
      <w:r w:rsidRPr="009007B5">
        <w:rPr>
          <w:rFonts w:ascii="Arial" w:eastAsia="Times New Roman" w:hAnsi="Arial" w:cs="Arial"/>
          <w:color w:val="000000"/>
          <w:sz w:val="36"/>
          <w:szCs w:val="36"/>
        </w:rPr>
        <w:t>Arduino</w:t>
      </w:r>
      <w:proofErr w:type="spellEnd"/>
      <w:r w:rsidRPr="009007B5">
        <w:rPr>
          <w:rFonts w:ascii="Arial" w:eastAsia="Times New Roman" w:hAnsi="Arial" w:cs="Arial"/>
          <w:color w:val="000000"/>
          <w:sz w:val="36"/>
          <w:szCs w:val="36"/>
        </w:rPr>
        <w:t xml:space="preserve"> ADC input. This value is between 0 and 1024. Cover the LDR with your hand and shine a light on it to see the effect.</w:t>
      </w:r>
    </w:p>
    <w:p w:rsidR="009007B5" w:rsidRPr="009007B5" w:rsidRDefault="009007B5" w:rsidP="009007B5">
      <w:pPr>
        <w:spacing w:after="100" w:afterAutospacing="1" w:line="240" w:lineRule="auto"/>
        <w:rPr>
          <w:rFonts w:ascii="Arial" w:eastAsia="Times New Roman" w:hAnsi="Arial" w:cs="Arial"/>
          <w:color w:val="000000"/>
          <w:sz w:val="36"/>
          <w:szCs w:val="36"/>
        </w:rPr>
      </w:pPr>
      <w:r w:rsidRPr="009007B5">
        <w:rPr>
          <w:rFonts w:ascii="Arial" w:eastAsia="Times New Roman" w:hAnsi="Arial" w:cs="Arial"/>
          <w:color w:val="000000"/>
          <w:sz w:val="36"/>
          <w:szCs w:val="36"/>
        </w:rPr>
        <w:t>Change the value in the code where the LED is switched on to an appropriate value.</w:t>
      </w:r>
    </w:p>
    <w:p w:rsidR="009007B5" w:rsidRPr="009007B5" w:rsidRDefault="009007B5" w:rsidP="00900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6"/>
          <w:szCs w:val="36"/>
        </w:rPr>
      </w:pPr>
      <w:r w:rsidRPr="009007B5">
        <w:rPr>
          <w:rFonts w:ascii="Courier New" w:eastAsia="Times New Roman" w:hAnsi="Courier New" w:cs="Courier New"/>
          <w:color w:val="7E7E7E"/>
          <w:sz w:val="18"/>
          <w:szCs w:val="18"/>
        </w:rPr>
        <w:t>/*</w:t>
      </w:r>
    </w:p>
    <w:p w:rsidR="009007B5" w:rsidRPr="009007B5" w:rsidRDefault="009007B5" w:rsidP="00900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6"/>
          <w:szCs w:val="36"/>
        </w:rPr>
      </w:pPr>
      <w:r w:rsidRPr="009007B5">
        <w:rPr>
          <w:rFonts w:ascii="Courier New" w:eastAsia="Times New Roman" w:hAnsi="Courier New" w:cs="Courier New"/>
          <w:color w:val="7E7E7E"/>
          <w:sz w:val="18"/>
          <w:szCs w:val="18"/>
        </w:rPr>
        <w:t>** Nightlight LDR test program</w:t>
      </w:r>
    </w:p>
    <w:p w:rsidR="009007B5" w:rsidRPr="009007B5" w:rsidRDefault="009007B5" w:rsidP="00900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6"/>
          <w:szCs w:val="36"/>
        </w:rPr>
      </w:pPr>
      <w:r w:rsidRPr="009007B5">
        <w:rPr>
          <w:rFonts w:ascii="Courier New" w:eastAsia="Times New Roman" w:hAnsi="Courier New" w:cs="Courier New"/>
          <w:color w:val="7E7E7E"/>
          <w:sz w:val="18"/>
          <w:szCs w:val="18"/>
        </w:rPr>
        <w:lastRenderedPageBreak/>
        <w:t>** Created 06 Feb 2010</w:t>
      </w:r>
    </w:p>
    <w:p w:rsidR="009007B5" w:rsidRPr="009007B5" w:rsidRDefault="009007B5" w:rsidP="00900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6"/>
          <w:szCs w:val="36"/>
        </w:rPr>
      </w:pPr>
      <w:r w:rsidRPr="009007B5">
        <w:rPr>
          <w:rFonts w:ascii="Courier New" w:eastAsia="Times New Roman" w:hAnsi="Courier New" w:cs="Courier New"/>
          <w:color w:val="7E7E7E"/>
          <w:sz w:val="18"/>
          <w:szCs w:val="18"/>
        </w:rPr>
        <w:t>**</w:t>
      </w:r>
    </w:p>
    <w:p w:rsidR="009007B5" w:rsidRPr="009007B5" w:rsidRDefault="009007B5" w:rsidP="00900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6"/>
          <w:szCs w:val="36"/>
        </w:rPr>
      </w:pPr>
      <w:r w:rsidRPr="009007B5">
        <w:rPr>
          <w:rFonts w:ascii="Courier New" w:eastAsia="Times New Roman" w:hAnsi="Courier New" w:cs="Courier New"/>
          <w:color w:val="7E7E7E"/>
          <w:sz w:val="18"/>
          <w:szCs w:val="18"/>
        </w:rPr>
        <w:t>** This example code is in the public domain.</w:t>
      </w:r>
    </w:p>
    <w:p w:rsidR="009007B5" w:rsidRPr="009007B5" w:rsidRDefault="009007B5" w:rsidP="00900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6"/>
          <w:szCs w:val="36"/>
        </w:rPr>
      </w:pPr>
      <w:r w:rsidRPr="009007B5">
        <w:rPr>
          <w:rFonts w:ascii="Courier New" w:eastAsia="Times New Roman" w:hAnsi="Courier New" w:cs="Courier New"/>
          <w:color w:val="7E7E7E"/>
          <w:sz w:val="18"/>
          <w:szCs w:val="18"/>
        </w:rPr>
        <w:t>** www.hobbytronics.co.uk</w:t>
      </w:r>
    </w:p>
    <w:p w:rsidR="009007B5" w:rsidRPr="009007B5" w:rsidRDefault="009007B5" w:rsidP="00900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6"/>
          <w:szCs w:val="36"/>
        </w:rPr>
      </w:pPr>
      <w:r w:rsidRPr="009007B5">
        <w:rPr>
          <w:rFonts w:ascii="Courier New" w:eastAsia="Times New Roman" w:hAnsi="Courier New" w:cs="Courier New"/>
          <w:color w:val="7E7E7E"/>
          <w:sz w:val="18"/>
          <w:szCs w:val="18"/>
        </w:rPr>
        <w:t>*/</w:t>
      </w:r>
    </w:p>
    <w:p w:rsidR="009007B5" w:rsidRPr="009007B5" w:rsidRDefault="009007B5" w:rsidP="00900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6"/>
          <w:szCs w:val="36"/>
        </w:rPr>
      </w:pPr>
    </w:p>
    <w:p w:rsidR="009007B5" w:rsidRPr="009007B5" w:rsidRDefault="009007B5" w:rsidP="00900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6"/>
          <w:szCs w:val="36"/>
        </w:rPr>
      </w:pPr>
      <w:proofErr w:type="spellStart"/>
      <w:proofErr w:type="gramStart"/>
      <w:r w:rsidRPr="009007B5">
        <w:rPr>
          <w:rFonts w:ascii="Courier New" w:eastAsia="Times New Roman" w:hAnsi="Courier New" w:cs="Courier New"/>
          <w:color w:val="CC6600"/>
          <w:sz w:val="18"/>
          <w:szCs w:val="18"/>
        </w:rPr>
        <w:t>int</w:t>
      </w:r>
      <w:proofErr w:type="spellEnd"/>
      <w:proofErr w:type="gramEnd"/>
      <w:r w:rsidRPr="009007B5">
        <w:rPr>
          <w:rFonts w:ascii="Courier New" w:eastAsia="Times New Roman" w:hAnsi="Courier New" w:cs="Courier New"/>
          <w:color w:val="000000"/>
          <w:sz w:val="36"/>
          <w:szCs w:val="36"/>
        </w:rPr>
        <w:t xml:space="preserve"> </w:t>
      </w:r>
      <w:proofErr w:type="spellStart"/>
      <w:r w:rsidRPr="009007B5">
        <w:rPr>
          <w:rFonts w:ascii="Courier New" w:eastAsia="Times New Roman" w:hAnsi="Courier New" w:cs="Courier New"/>
          <w:color w:val="000000"/>
          <w:sz w:val="36"/>
          <w:szCs w:val="36"/>
        </w:rPr>
        <w:t>sensorPin</w:t>
      </w:r>
      <w:proofErr w:type="spellEnd"/>
      <w:r w:rsidRPr="009007B5">
        <w:rPr>
          <w:rFonts w:ascii="Courier New" w:eastAsia="Times New Roman" w:hAnsi="Courier New" w:cs="Courier New"/>
          <w:color w:val="000000"/>
          <w:sz w:val="36"/>
          <w:szCs w:val="36"/>
        </w:rPr>
        <w:t xml:space="preserve"> = A0;            </w:t>
      </w:r>
      <w:r w:rsidRPr="009007B5">
        <w:rPr>
          <w:rFonts w:ascii="Courier New" w:eastAsia="Times New Roman" w:hAnsi="Courier New" w:cs="Courier New"/>
          <w:color w:val="7E7E7E"/>
          <w:sz w:val="18"/>
          <w:szCs w:val="18"/>
        </w:rPr>
        <w:t xml:space="preserve">// select the input pin for the </w:t>
      </w:r>
      <w:proofErr w:type="spellStart"/>
      <w:r w:rsidRPr="009007B5">
        <w:rPr>
          <w:rFonts w:ascii="Courier New" w:eastAsia="Times New Roman" w:hAnsi="Courier New" w:cs="Courier New"/>
          <w:color w:val="7E7E7E"/>
          <w:sz w:val="18"/>
          <w:szCs w:val="18"/>
        </w:rPr>
        <w:t>ldr</w:t>
      </w:r>
      <w:proofErr w:type="spellEnd"/>
    </w:p>
    <w:p w:rsidR="009007B5" w:rsidRPr="009007B5" w:rsidRDefault="009007B5" w:rsidP="00900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6"/>
          <w:szCs w:val="36"/>
        </w:rPr>
      </w:pPr>
      <w:proofErr w:type="gramStart"/>
      <w:r w:rsidRPr="009007B5">
        <w:rPr>
          <w:rFonts w:ascii="Courier New" w:eastAsia="Times New Roman" w:hAnsi="Courier New" w:cs="Courier New"/>
          <w:color w:val="CC6600"/>
          <w:sz w:val="18"/>
          <w:szCs w:val="18"/>
        </w:rPr>
        <w:t>unsigned</w:t>
      </w:r>
      <w:proofErr w:type="gramEnd"/>
      <w:r w:rsidRPr="009007B5">
        <w:rPr>
          <w:rFonts w:ascii="Courier New" w:eastAsia="Times New Roman" w:hAnsi="Courier New" w:cs="Courier New"/>
          <w:color w:val="000000"/>
          <w:sz w:val="36"/>
          <w:szCs w:val="36"/>
        </w:rPr>
        <w:t xml:space="preserve"> </w:t>
      </w:r>
      <w:proofErr w:type="spellStart"/>
      <w:r w:rsidRPr="009007B5">
        <w:rPr>
          <w:rFonts w:ascii="Courier New" w:eastAsia="Times New Roman" w:hAnsi="Courier New" w:cs="Courier New"/>
          <w:color w:val="CC6600"/>
          <w:sz w:val="18"/>
          <w:szCs w:val="18"/>
        </w:rPr>
        <w:t>int</w:t>
      </w:r>
      <w:proofErr w:type="spellEnd"/>
      <w:r w:rsidRPr="009007B5">
        <w:rPr>
          <w:rFonts w:ascii="Courier New" w:eastAsia="Times New Roman" w:hAnsi="Courier New" w:cs="Courier New"/>
          <w:color w:val="000000"/>
          <w:sz w:val="36"/>
          <w:szCs w:val="36"/>
        </w:rPr>
        <w:t xml:space="preserve"> </w:t>
      </w:r>
      <w:proofErr w:type="spellStart"/>
      <w:r w:rsidRPr="009007B5">
        <w:rPr>
          <w:rFonts w:ascii="Courier New" w:eastAsia="Times New Roman" w:hAnsi="Courier New" w:cs="Courier New"/>
          <w:color w:val="000000"/>
          <w:sz w:val="36"/>
          <w:szCs w:val="36"/>
        </w:rPr>
        <w:t>sensorValue</w:t>
      </w:r>
      <w:proofErr w:type="spellEnd"/>
      <w:r w:rsidRPr="009007B5">
        <w:rPr>
          <w:rFonts w:ascii="Courier New" w:eastAsia="Times New Roman" w:hAnsi="Courier New" w:cs="Courier New"/>
          <w:color w:val="000000"/>
          <w:sz w:val="36"/>
          <w:szCs w:val="36"/>
        </w:rPr>
        <w:t xml:space="preserve"> = 0;  </w:t>
      </w:r>
      <w:r w:rsidRPr="009007B5">
        <w:rPr>
          <w:rFonts w:ascii="Courier New" w:eastAsia="Times New Roman" w:hAnsi="Courier New" w:cs="Courier New"/>
          <w:color w:val="7E7E7E"/>
          <w:sz w:val="18"/>
          <w:szCs w:val="18"/>
        </w:rPr>
        <w:t xml:space="preserve">// variable to store the value coming from the </w:t>
      </w:r>
      <w:proofErr w:type="spellStart"/>
      <w:r w:rsidRPr="009007B5">
        <w:rPr>
          <w:rFonts w:ascii="Courier New" w:eastAsia="Times New Roman" w:hAnsi="Courier New" w:cs="Courier New"/>
          <w:color w:val="7E7E7E"/>
          <w:sz w:val="18"/>
          <w:szCs w:val="18"/>
        </w:rPr>
        <w:t>ldr</w:t>
      </w:r>
      <w:proofErr w:type="spellEnd"/>
    </w:p>
    <w:p w:rsidR="009007B5" w:rsidRPr="009007B5" w:rsidRDefault="009007B5" w:rsidP="00900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6"/>
          <w:szCs w:val="36"/>
        </w:rPr>
      </w:pPr>
    </w:p>
    <w:p w:rsidR="009007B5" w:rsidRPr="009007B5" w:rsidRDefault="009007B5" w:rsidP="00900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6"/>
          <w:szCs w:val="36"/>
        </w:rPr>
      </w:pPr>
      <w:proofErr w:type="gramStart"/>
      <w:r w:rsidRPr="009007B5">
        <w:rPr>
          <w:rFonts w:ascii="Courier New" w:eastAsia="Times New Roman" w:hAnsi="Courier New" w:cs="Courier New"/>
          <w:color w:val="CC6600"/>
          <w:sz w:val="18"/>
          <w:szCs w:val="18"/>
        </w:rPr>
        <w:t>void</w:t>
      </w:r>
      <w:proofErr w:type="gramEnd"/>
      <w:r w:rsidRPr="009007B5">
        <w:rPr>
          <w:rFonts w:ascii="Courier New" w:eastAsia="Times New Roman" w:hAnsi="Courier New" w:cs="Courier New"/>
          <w:color w:val="000000"/>
          <w:sz w:val="36"/>
          <w:szCs w:val="36"/>
        </w:rPr>
        <w:t xml:space="preserve"> </w:t>
      </w:r>
      <w:r w:rsidRPr="009007B5">
        <w:rPr>
          <w:rFonts w:ascii="Arial" w:eastAsia="Times New Roman" w:hAnsi="Arial" w:cs="Arial"/>
          <w:b/>
          <w:bCs/>
          <w:color w:val="CC6600"/>
          <w:sz w:val="18"/>
          <w:szCs w:val="18"/>
        </w:rPr>
        <w:t>setup</w:t>
      </w:r>
      <w:r w:rsidRPr="009007B5">
        <w:rPr>
          <w:rFonts w:ascii="Courier New" w:eastAsia="Times New Roman" w:hAnsi="Courier New" w:cs="Courier New"/>
          <w:color w:val="000000"/>
          <w:sz w:val="36"/>
          <w:szCs w:val="36"/>
        </w:rPr>
        <w:t>()</w:t>
      </w:r>
    </w:p>
    <w:p w:rsidR="009007B5" w:rsidRPr="009007B5" w:rsidRDefault="009007B5" w:rsidP="00900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6"/>
          <w:szCs w:val="36"/>
        </w:rPr>
      </w:pPr>
      <w:r w:rsidRPr="009007B5">
        <w:rPr>
          <w:rFonts w:ascii="Courier New" w:eastAsia="Times New Roman" w:hAnsi="Courier New" w:cs="Courier New"/>
          <w:color w:val="000000"/>
          <w:sz w:val="36"/>
          <w:szCs w:val="36"/>
        </w:rPr>
        <w:t>{</w:t>
      </w:r>
    </w:p>
    <w:p w:rsidR="009007B5" w:rsidRPr="009007B5" w:rsidRDefault="009007B5" w:rsidP="00900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6"/>
          <w:szCs w:val="36"/>
        </w:rPr>
      </w:pPr>
      <w:r w:rsidRPr="009007B5">
        <w:rPr>
          <w:rFonts w:ascii="Courier New" w:eastAsia="Times New Roman" w:hAnsi="Courier New" w:cs="Courier New"/>
          <w:color w:val="000000"/>
          <w:sz w:val="36"/>
          <w:szCs w:val="36"/>
        </w:rPr>
        <w:t>  </w:t>
      </w:r>
      <w:proofErr w:type="spellStart"/>
      <w:proofErr w:type="gramStart"/>
      <w:r w:rsidRPr="009007B5">
        <w:rPr>
          <w:rFonts w:ascii="Courier New" w:eastAsia="Times New Roman" w:hAnsi="Courier New" w:cs="Courier New"/>
          <w:color w:val="CC6600"/>
          <w:sz w:val="18"/>
          <w:szCs w:val="18"/>
        </w:rPr>
        <w:t>pinMode</w:t>
      </w:r>
      <w:proofErr w:type="spellEnd"/>
      <w:r w:rsidRPr="009007B5">
        <w:rPr>
          <w:rFonts w:ascii="Courier New" w:eastAsia="Times New Roman" w:hAnsi="Courier New" w:cs="Courier New"/>
          <w:color w:val="000000"/>
          <w:sz w:val="36"/>
          <w:szCs w:val="36"/>
        </w:rPr>
        <w:t>(</w:t>
      </w:r>
      <w:proofErr w:type="gramEnd"/>
      <w:r w:rsidRPr="009007B5">
        <w:rPr>
          <w:rFonts w:ascii="Courier New" w:eastAsia="Times New Roman" w:hAnsi="Courier New" w:cs="Courier New"/>
          <w:color w:val="000000"/>
          <w:sz w:val="36"/>
          <w:szCs w:val="36"/>
        </w:rPr>
        <w:t xml:space="preserve">13, </w:t>
      </w:r>
      <w:r w:rsidRPr="009007B5">
        <w:rPr>
          <w:rFonts w:ascii="Courier New" w:eastAsia="Times New Roman" w:hAnsi="Courier New" w:cs="Courier New"/>
          <w:color w:val="006699"/>
          <w:sz w:val="18"/>
          <w:szCs w:val="18"/>
        </w:rPr>
        <w:t>OUTPUT</w:t>
      </w:r>
      <w:r w:rsidRPr="009007B5">
        <w:rPr>
          <w:rFonts w:ascii="Courier New" w:eastAsia="Times New Roman" w:hAnsi="Courier New" w:cs="Courier New"/>
          <w:color w:val="000000"/>
          <w:sz w:val="36"/>
          <w:szCs w:val="36"/>
        </w:rPr>
        <w:t>);</w:t>
      </w:r>
    </w:p>
    <w:p w:rsidR="009007B5" w:rsidRPr="009007B5" w:rsidRDefault="009007B5" w:rsidP="00900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6"/>
          <w:szCs w:val="36"/>
        </w:rPr>
      </w:pPr>
      <w:r w:rsidRPr="009007B5">
        <w:rPr>
          <w:rFonts w:ascii="Courier New" w:eastAsia="Times New Roman" w:hAnsi="Courier New" w:cs="Courier New"/>
          <w:color w:val="000000"/>
          <w:sz w:val="36"/>
          <w:szCs w:val="36"/>
        </w:rPr>
        <w:t>  </w:t>
      </w:r>
      <w:r w:rsidRPr="009007B5">
        <w:rPr>
          <w:rFonts w:ascii="Courier New" w:eastAsia="Times New Roman" w:hAnsi="Courier New" w:cs="Courier New"/>
          <w:color w:val="7E7E7E"/>
          <w:sz w:val="18"/>
          <w:szCs w:val="18"/>
        </w:rPr>
        <w:t>//Start Serial port</w:t>
      </w:r>
    </w:p>
    <w:p w:rsidR="009007B5" w:rsidRPr="009007B5" w:rsidRDefault="009007B5" w:rsidP="00900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6"/>
          <w:szCs w:val="36"/>
        </w:rPr>
      </w:pPr>
      <w:r w:rsidRPr="009007B5">
        <w:rPr>
          <w:rFonts w:ascii="Courier New" w:eastAsia="Times New Roman" w:hAnsi="Courier New" w:cs="Courier New"/>
          <w:color w:val="000000"/>
          <w:sz w:val="36"/>
          <w:szCs w:val="36"/>
        </w:rPr>
        <w:t>  </w:t>
      </w:r>
      <w:proofErr w:type="spellStart"/>
      <w:proofErr w:type="gramStart"/>
      <w:r w:rsidRPr="009007B5">
        <w:rPr>
          <w:rFonts w:ascii="Arial" w:eastAsia="Times New Roman" w:hAnsi="Arial" w:cs="Arial"/>
          <w:b/>
          <w:bCs/>
          <w:color w:val="CC6600"/>
          <w:sz w:val="18"/>
          <w:szCs w:val="18"/>
        </w:rPr>
        <w:t>Serial</w:t>
      </w:r>
      <w:r w:rsidRPr="009007B5">
        <w:rPr>
          <w:rFonts w:ascii="Courier New" w:eastAsia="Times New Roman" w:hAnsi="Courier New" w:cs="Courier New"/>
          <w:color w:val="000000"/>
          <w:sz w:val="36"/>
          <w:szCs w:val="36"/>
        </w:rPr>
        <w:t>.</w:t>
      </w:r>
      <w:r w:rsidRPr="009007B5">
        <w:rPr>
          <w:rFonts w:ascii="Courier New" w:eastAsia="Times New Roman" w:hAnsi="Courier New" w:cs="Courier New"/>
          <w:color w:val="CC6600"/>
          <w:sz w:val="18"/>
          <w:szCs w:val="18"/>
        </w:rPr>
        <w:t>begin</w:t>
      </w:r>
      <w:proofErr w:type="spellEnd"/>
      <w:r w:rsidRPr="009007B5">
        <w:rPr>
          <w:rFonts w:ascii="Courier New" w:eastAsia="Times New Roman" w:hAnsi="Courier New" w:cs="Courier New"/>
          <w:color w:val="000000"/>
          <w:sz w:val="36"/>
          <w:szCs w:val="36"/>
        </w:rPr>
        <w:t>(</w:t>
      </w:r>
      <w:proofErr w:type="gramEnd"/>
      <w:r w:rsidRPr="009007B5">
        <w:rPr>
          <w:rFonts w:ascii="Courier New" w:eastAsia="Times New Roman" w:hAnsi="Courier New" w:cs="Courier New"/>
          <w:color w:val="000000"/>
          <w:sz w:val="36"/>
          <w:szCs w:val="36"/>
        </w:rPr>
        <w:t xml:space="preserve">9600);        </w:t>
      </w:r>
      <w:r w:rsidRPr="009007B5">
        <w:rPr>
          <w:rFonts w:ascii="Courier New" w:eastAsia="Times New Roman" w:hAnsi="Courier New" w:cs="Courier New"/>
          <w:color w:val="7E7E7E"/>
          <w:sz w:val="18"/>
          <w:szCs w:val="18"/>
        </w:rPr>
        <w:t>// start serial for output - for testing</w:t>
      </w:r>
    </w:p>
    <w:p w:rsidR="009007B5" w:rsidRPr="009007B5" w:rsidRDefault="009007B5" w:rsidP="00900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6"/>
          <w:szCs w:val="36"/>
        </w:rPr>
      </w:pPr>
      <w:r w:rsidRPr="009007B5">
        <w:rPr>
          <w:rFonts w:ascii="Courier New" w:eastAsia="Times New Roman" w:hAnsi="Courier New" w:cs="Courier New"/>
          <w:color w:val="000000"/>
          <w:sz w:val="36"/>
          <w:szCs w:val="36"/>
        </w:rPr>
        <w:t>}</w:t>
      </w:r>
    </w:p>
    <w:p w:rsidR="009007B5" w:rsidRPr="009007B5" w:rsidRDefault="009007B5" w:rsidP="00900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6"/>
          <w:szCs w:val="36"/>
        </w:rPr>
      </w:pPr>
    </w:p>
    <w:p w:rsidR="009007B5" w:rsidRPr="009007B5" w:rsidRDefault="009007B5" w:rsidP="00900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6"/>
          <w:szCs w:val="36"/>
        </w:rPr>
      </w:pPr>
      <w:proofErr w:type="gramStart"/>
      <w:r w:rsidRPr="009007B5">
        <w:rPr>
          <w:rFonts w:ascii="Courier New" w:eastAsia="Times New Roman" w:hAnsi="Courier New" w:cs="Courier New"/>
          <w:color w:val="CC6600"/>
          <w:sz w:val="18"/>
          <w:szCs w:val="18"/>
        </w:rPr>
        <w:t>void</w:t>
      </w:r>
      <w:proofErr w:type="gramEnd"/>
      <w:r w:rsidRPr="009007B5">
        <w:rPr>
          <w:rFonts w:ascii="Courier New" w:eastAsia="Times New Roman" w:hAnsi="Courier New" w:cs="Courier New"/>
          <w:color w:val="000000"/>
          <w:sz w:val="36"/>
          <w:szCs w:val="36"/>
        </w:rPr>
        <w:t xml:space="preserve"> </w:t>
      </w:r>
      <w:r w:rsidRPr="009007B5">
        <w:rPr>
          <w:rFonts w:ascii="Arial" w:eastAsia="Times New Roman" w:hAnsi="Arial" w:cs="Arial"/>
          <w:b/>
          <w:bCs/>
          <w:color w:val="CC6600"/>
          <w:sz w:val="18"/>
          <w:szCs w:val="18"/>
        </w:rPr>
        <w:t>loop</w:t>
      </w:r>
      <w:r w:rsidRPr="009007B5">
        <w:rPr>
          <w:rFonts w:ascii="Courier New" w:eastAsia="Times New Roman" w:hAnsi="Courier New" w:cs="Courier New"/>
          <w:color w:val="000000"/>
          <w:sz w:val="36"/>
          <w:szCs w:val="36"/>
        </w:rPr>
        <w:t>()</w:t>
      </w:r>
    </w:p>
    <w:p w:rsidR="009007B5" w:rsidRPr="009007B5" w:rsidRDefault="009007B5" w:rsidP="00900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6"/>
          <w:szCs w:val="36"/>
        </w:rPr>
      </w:pPr>
      <w:r w:rsidRPr="009007B5">
        <w:rPr>
          <w:rFonts w:ascii="Courier New" w:eastAsia="Times New Roman" w:hAnsi="Courier New" w:cs="Courier New"/>
          <w:color w:val="000000"/>
          <w:sz w:val="36"/>
          <w:szCs w:val="36"/>
        </w:rPr>
        <w:t>{</w:t>
      </w:r>
    </w:p>
    <w:p w:rsidR="009007B5" w:rsidRPr="009007B5" w:rsidRDefault="009007B5" w:rsidP="00900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6"/>
          <w:szCs w:val="36"/>
        </w:rPr>
      </w:pPr>
      <w:r w:rsidRPr="009007B5">
        <w:rPr>
          <w:rFonts w:ascii="Courier New" w:eastAsia="Times New Roman" w:hAnsi="Courier New" w:cs="Courier New"/>
          <w:color w:val="000000"/>
          <w:sz w:val="36"/>
          <w:szCs w:val="36"/>
        </w:rPr>
        <w:t>  </w:t>
      </w:r>
      <w:r w:rsidRPr="009007B5">
        <w:rPr>
          <w:rFonts w:ascii="Courier New" w:eastAsia="Times New Roman" w:hAnsi="Courier New" w:cs="Courier New"/>
          <w:color w:val="7E7E7E"/>
          <w:sz w:val="18"/>
          <w:szCs w:val="18"/>
        </w:rPr>
        <w:t xml:space="preserve">// read the value from the </w:t>
      </w:r>
      <w:proofErr w:type="spellStart"/>
      <w:r w:rsidRPr="009007B5">
        <w:rPr>
          <w:rFonts w:ascii="Courier New" w:eastAsia="Times New Roman" w:hAnsi="Courier New" w:cs="Courier New"/>
          <w:color w:val="7E7E7E"/>
          <w:sz w:val="18"/>
          <w:szCs w:val="18"/>
        </w:rPr>
        <w:t>ldr</w:t>
      </w:r>
      <w:proofErr w:type="spellEnd"/>
      <w:r w:rsidRPr="009007B5">
        <w:rPr>
          <w:rFonts w:ascii="Courier New" w:eastAsia="Times New Roman" w:hAnsi="Courier New" w:cs="Courier New"/>
          <w:color w:val="7E7E7E"/>
          <w:sz w:val="18"/>
          <w:szCs w:val="18"/>
        </w:rPr>
        <w:t>:</w:t>
      </w:r>
    </w:p>
    <w:p w:rsidR="009007B5" w:rsidRPr="009007B5" w:rsidRDefault="009007B5" w:rsidP="00900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6"/>
          <w:szCs w:val="36"/>
        </w:rPr>
      </w:pPr>
      <w:r w:rsidRPr="009007B5">
        <w:rPr>
          <w:rFonts w:ascii="Courier New" w:eastAsia="Times New Roman" w:hAnsi="Courier New" w:cs="Courier New"/>
          <w:color w:val="000000"/>
          <w:sz w:val="36"/>
          <w:szCs w:val="36"/>
        </w:rPr>
        <w:t>  </w:t>
      </w:r>
      <w:proofErr w:type="spellStart"/>
      <w:proofErr w:type="gramStart"/>
      <w:r w:rsidRPr="009007B5">
        <w:rPr>
          <w:rFonts w:ascii="Courier New" w:eastAsia="Times New Roman" w:hAnsi="Courier New" w:cs="Courier New"/>
          <w:color w:val="000000"/>
          <w:sz w:val="36"/>
          <w:szCs w:val="36"/>
        </w:rPr>
        <w:t>sensorValue</w:t>
      </w:r>
      <w:proofErr w:type="spellEnd"/>
      <w:proofErr w:type="gramEnd"/>
      <w:r w:rsidRPr="009007B5">
        <w:rPr>
          <w:rFonts w:ascii="Courier New" w:eastAsia="Times New Roman" w:hAnsi="Courier New" w:cs="Courier New"/>
          <w:color w:val="000000"/>
          <w:sz w:val="36"/>
          <w:szCs w:val="36"/>
        </w:rPr>
        <w:t> = </w:t>
      </w:r>
      <w:proofErr w:type="spellStart"/>
      <w:r w:rsidRPr="009007B5">
        <w:rPr>
          <w:rFonts w:ascii="Courier New" w:eastAsia="Times New Roman" w:hAnsi="Courier New" w:cs="Courier New"/>
          <w:color w:val="CC6600"/>
          <w:sz w:val="18"/>
          <w:szCs w:val="18"/>
        </w:rPr>
        <w:t>analogRead</w:t>
      </w:r>
      <w:proofErr w:type="spellEnd"/>
      <w:r w:rsidRPr="009007B5">
        <w:rPr>
          <w:rFonts w:ascii="Courier New" w:eastAsia="Times New Roman" w:hAnsi="Courier New" w:cs="Courier New"/>
          <w:color w:val="000000"/>
          <w:sz w:val="36"/>
          <w:szCs w:val="36"/>
        </w:rPr>
        <w:t>(</w:t>
      </w:r>
      <w:proofErr w:type="spellStart"/>
      <w:r w:rsidRPr="009007B5">
        <w:rPr>
          <w:rFonts w:ascii="Courier New" w:eastAsia="Times New Roman" w:hAnsi="Courier New" w:cs="Courier New"/>
          <w:color w:val="000000"/>
          <w:sz w:val="36"/>
          <w:szCs w:val="36"/>
        </w:rPr>
        <w:t>sensorPin</w:t>
      </w:r>
      <w:proofErr w:type="spellEnd"/>
      <w:r w:rsidRPr="009007B5">
        <w:rPr>
          <w:rFonts w:ascii="Courier New" w:eastAsia="Times New Roman" w:hAnsi="Courier New" w:cs="Courier New"/>
          <w:color w:val="000000"/>
          <w:sz w:val="36"/>
          <w:szCs w:val="36"/>
        </w:rPr>
        <w:t xml:space="preserve">);     </w:t>
      </w:r>
    </w:p>
    <w:p w:rsidR="009007B5" w:rsidRPr="009007B5" w:rsidRDefault="009007B5" w:rsidP="00900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6"/>
          <w:szCs w:val="36"/>
        </w:rPr>
      </w:pPr>
      <w:r w:rsidRPr="009007B5">
        <w:rPr>
          <w:rFonts w:ascii="Courier New" w:eastAsia="Times New Roman" w:hAnsi="Courier New" w:cs="Courier New"/>
          <w:color w:val="000000"/>
          <w:sz w:val="36"/>
          <w:szCs w:val="36"/>
        </w:rPr>
        <w:t>  </w:t>
      </w:r>
      <w:proofErr w:type="gramStart"/>
      <w:r w:rsidRPr="009007B5">
        <w:rPr>
          <w:rFonts w:ascii="Courier New" w:eastAsia="Times New Roman" w:hAnsi="Courier New" w:cs="Courier New"/>
          <w:color w:val="CC6600"/>
          <w:sz w:val="18"/>
          <w:szCs w:val="18"/>
        </w:rPr>
        <w:t>if</w:t>
      </w:r>
      <w:r w:rsidRPr="009007B5">
        <w:rPr>
          <w:rFonts w:ascii="Courier New" w:eastAsia="Times New Roman" w:hAnsi="Courier New" w:cs="Courier New"/>
          <w:color w:val="000000"/>
          <w:sz w:val="36"/>
          <w:szCs w:val="36"/>
        </w:rPr>
        <w:t>(</w:t>
      </w:r>
      <w:proofErr w:type="spellStart"/>
      <w:proofErr w:type="gramEnd"/>
      <w:r w:rsidRPr="009007B5">
        <w:rPr>
          <w:rFonts w:ascii="Courier New" w:eastAsia="Times New Roman" w:hAnsi="Courier New" w:cs="Courier New"/>
          <w:color w:val="000000"/>
          <w:sz w:val="36"/>
          <w:szCs w:val="36"/>
        </w:rPr>
        <w:t>sensorValue</w:t>
      </w:r>
      <w:proofErr w:type="spellEnd"/>
      <w:r w:rsidRPr="009007B5">
        <w:rPr>
          <w:rFonts w:ascii="Courier New" w:eastAsia="Times New Roman" w:hAnsi="Courier New" w:cs="Courier New"/>
          <w:color w:val="000000"/>
          <w:sz w:val="36"/>
          <w:szCs w:val="36"/>
        </w:rPr>
        <w:t xml:space="preserve">&lt;400) </w:t>
      </w:r>
      <w:proofErr w:type="spellStart"/>
      <w:r w:rsidRPr="009007B5">
        <w:rPr>
          <w:rFonts w:ascii="Courier New" w:eastAsia="Times New Roman" w:hAnsi="Courier New" w:cs="Courier New"/>
          <w:color w:val="CC6600"/>
          <w:sz w:val="18"/>
          <w:szCs w:val="18"/>
        </w:rPr>
        <w:t>digitalWrite</w:t>
      </w:r>
      <w:proofErr w:type="spellEnd"/>
      <w:r w:rsidRPr="009007B5">
        <w:rPr>
          <w:rFonts w:ascii="Courier New" w:eastAsia="Times New Roman" w:hAnsi="Courier New" w:cs="Courier New"/>
          <w:color w:val="000000"/>
          <w:sz w:val="36"/>
          <w:szCs w:val="36"/>
        </w:rPr>
        <w:t xml:space="preserve">(13, </w:t>
      </w:r>
      <w:r w:rsidRPr="009007B5">
        <w:rPr>
          <w:rFonts w:ascii="Courier New" w:eastAsia="Times New Roman" w:hAnsi="Courier New" w:cs="Courier New"/>
          <w:color w:val="006699"/>
          <w:sz w:val="18"/>
          <w:szCs w:val="18"/>
        </w:rPr>
        <w:t>HIGH</w:t>
      </w:r>
      <w:r w:rsidRPr="009007B5">
        <w:rPr>
          <w:rFonts w:ascii="Courier New" w:eastAsia="Times New Roman" w:hAnsi="Courier New" w:cs="Courier New"/>
          <w:color w:val="000000"/>
          <w:sz w:val="36"/>
          <w:szCs w:val="36"/>
        </w:rPr>
        <w:t xml:space="preserve">);   </w:t>
      </w:r>
      <w:r w:rsidRPr="009007B5">
        <w:rPr>
          <w:rFonts w:ascii="Courier New" w:eastAsia="Times New Roman" w:hAnsi="Courier New" w:cs="Courier New"/>
          <w:color w:val="7E7E7E"/>
          <w:sz w:val="18"/>
          <w:szCs w:val="18"/>
        </w:rPr>
        <w:t>// set the LED on</w:t>
      </w:r>
    </w:p>
    <w:p w:rsidR="009007B5" w:rsidRPr="009007B5" w:rsidRDefault="009007B5" w:rsidP="00900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6"/>
          <w:szCs w:val="36"/>
        </w:rPr>
      </w:pPr>
      <w:r w:rsidRPr="009007B5">
        <w:rPr>
          <w:rFonts w:ascii="Courier New" w:eastAsia="Times New Roman" w:hAnsi="Courier New" w:cs="Courier New"/>
          <w:color w:val="000000"/>
          <w:sz w:val="36"/>
          <w:szCs w:val="36"/>
        </w:rPr>
        <w:t>  </w:t>
      </w:r>
      <w:proofErr w:type="gramStart"/>
      <w:r w:rsidRPr="009007B5">
        <w:rPr>
          <w:rFonts w:ascii="Courier New" w:eastAsia="Times New Roman" w:hAnsi="Courier New" w:cs="Courier New"/>
          <w:color w:val="CC6600"/>
          <w:sz w:val="18"/>
          <w:szCs w:val="18"/>
        </w:rPr>
        <w:t>else</w:t>
      </w:r>
      <w:proofErr w:type="gramEnd"/>
      <w:r w:rsidRPr="009007B5">
        <w:rPr>
          <w:rFonts w:ascii="Courier New" w:eastAsia="Times New Roman" w:hAnsi="Courier New" w:cs="Courier New"/>
          <w:color w:val="000000"/>
          <w:sz w:val="36"/>
          <w:szCs w:val="36"/>
        </w:rPr>
        <w:t xml:space="preserve"> </w:t>
      </w:r>
      <w:proofErr w:type="spellStart"/>
      <w:r w:rsidRPr="009007B5">
        <w:rPr>
          <w:rFonts w:ascii="Courier New" w:eastAsia="Times New Roman" w:hAnsi="Courier New" w:cs="Courier New"/>
          <w:color w:val="CC6600"/>
          <w:sz w:val="18"/>
          <w:szCs w:val="18"/>
        </w:rPr>
        <w:t>digitalWrite</w:t>
      </w:r>
      <w:proofErr w:type="spellEnd"/>
      <w:r w:rsidRPr="009007B5">
        <w:rPr>
          <w:rFonts w:ascii="Courier New" w:eastAsia="Times New Roman" w:hAnsi="Courier New" w:cs="Courier New"/>
          <w:color w:val="000000"/>
          <w:sz w:val="36"/>
          <w:szCs w:val="36"/>
        </w:rPr>
        <w:t xml:space="preserve">(13, </w:t>
      </w:r>
      <w:r w:rsidRPr="009007B5">
        <w:rPr>
          <w:rFonts w:ascii="Courier New" w:eastAsia="Times New Roman" w:hAnsi="Courier New" w:cs="Courier New"/>
          <w:color w:val="006699"/>
          <w:sz w:val="18"/>
          <w:szCs w:val="18"/>
        </w:rPr>
        <w:t>LOW</w:t>
      </w:r>
      <w:r w:rsidRPr="009007B5">
        <w:rPr>
          <w:rFonts w:ascii="Courier New" w:eastAsia="Times New Roman" w:hAnsi="Courier New" w:cs="Courier New"/>
          <w:color w:val="000000"/>
          <w:sz w:val="36"/>
          <w:szCs w:val="36"/>
        </w:rPr>
        <w:t xml:space="preserve">);   </w:t>
      </w:r>
      <w:r w:rsidRPr="009007B5">
        <w:rPr>
          <w:rFonts w:ascii="Courier New" w:eastAsia="Times New Roman" w:hAnsi="Courier New" w:cs="Courier New"/>
          <w:color w:val="7E7E7E"/>
          <w:sz w:val="18"/>
          <w:szCs w:val="18"/>
        </w:rPr>
        <w:t>// set the LED on</w:t>
      </w:r>
    </w:p>
    <w:p w:rsidR="009007B5" w:rsidRPr="009007B5" w:rsidRDefault="009007B5" w:rsidP="00900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6"/>
          <w:szCs w:val="36"/>
        </w:rPr>
      </w:pPr>
      <w:r w:rsidRPr="009007B5">
        <w:rPr>
          <w:rFonts w:ascii="Courier New" w:eastAsia="Times New Roman" w:hAnsi="Courier New" w:cs="Courier New"/>
          <w:color w:val="000000"/>
          <w:sz w:val="36"/>
          <w:szCs w:val="36"/>
        </w:rPr>
        <w:t>  </w:t>
      </w:r>
    </w:p>
    <w:p w:rsidR="009007B5" w:rsidRPr="009007B5" w:rsidRDefault="009007B5" w:rsidP="00900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6"/>
          <w:szCs w:val="36"/>
        </w:rPr>
      </w:pPr>
      <w:r w:rsidRPr="009007B5">
        <w:rPr>
          <w:rFonts w:ascii="Courier New" w:eastAsia="Times New Roman" w:hAnsi="Courier New" w:cs="Courier New"/>
          <w:color w:val="000000"/>
          <w:sz w:val="36"/>
          <w:szCs w:val="36"/>
        </w:rPr>
        <w:t>  </w:t>
      </w:r>
      <w:r w:rsidRPr="009007B5">
        <w:rPr>
          <w:rFonts w:ascii="Courier New" w:eastAsia="Times New Roman" w:hAnsi="Courier New" w:cs="Courier New"/>
          <w:color w:val="7E7E7E"/>
          <w:sz w:val="18"/>
          <w:szCs w:val="18"/>
        </w:rPr>
        <w:t>// For DEBUGGING - Print out our data, uncomment the lines below</w:t>
      </w:r>
    </w:p>
    <w:p w:rsidR="009007B5" w:rsidRPr="009007B5" w:rsidRDefault="009007B5" w:rsidP="00900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6"/>
          <w:szCs w:val="36"/>
        </w:rPr>
      </w:pPr>
      <w:r w:rsidRPr="009007B5">
        <w:rPr>
          <w:rFonts w:ascii="Courier New" w:eastAsia="Times New Roman" w:hAnsi="Courier New" w:cs="Courier New"/>
          <w:color w:val="000000"/>
          <w:sz w:val="36"/>
          <w:szCs w:val="36"/>
        </w:rPr>
        <w:t>  </w:t>
      </w:r>
      <w:r w:rsidRPr="009007B5">
        <w:rPr>
          <w:rFonts w:ascii="Courier New" w:eastAsia="Times New Roman" w:hAnsi="Courier New" w:cs="Courier New"/>
          <w:color w:val="7E7E7E"/>
          <w:sz w:val="18"/>
          <w:szCs w:val="18"/>
        </w:rPr>
        <w:t>//</w:t>
      </w:r>
      <w:proofErr w:type="spellStart"/>
      <w:proofErr w:type="gramStart"/>
      <w:r w:rsidRPr="009007B5">
        <w:rPr>
          <w:rFonts w:ascii="Courier New" w:eastAsia="Times New Roman" w:hAnsi="Courier New" w:cs="Courier New"/>
          <w:color w:val="7E7E7E"/>
          <w:sz w:val="18"/>
          <w:szCs w:val="18"/>
        </w:rPr>
        <w:t>Serial.print</w:t>
      </w:r>
      <w:proofErr w:type="spellEnd"/>
      <w:r w:rsidRPr="009007B5">
        <w:rPr>
          <w:rFonts w:ascii="Courier New" w:eastAsia="Times New Roman" w:hAnsi="Courier New" w:cs="Courier New"/>
          <w:color w:val="7E7E7E"/>
          <w:sz w:val="18"/>
          <w:szCs w:val="18"/>
        </w:rPr>
        <w:t>(</w:t>
      </w:r>
      <w:proofErr w:type="spellStart"/>
      <w:proofErr w:type="gramEnd"/>
      <w:r w:rsidRPr="009007B5">
        <w:rPr>
          <w:rFonts w:ascii="Courier New" w:eastAsia="Times New Roman" w:hAnsi="Courier New" w:cs="Courier New"/>
          <w:color w:val="7E7E7E"/>
          <w:sz w:val="18"/>
          <w:szCs w:val="18"/>
        </w:rPr>
        <w:t>sensorValue</w:t>
      </w:r>
      <w:proofErr w:type="spellEnd"/>
      <w:r w:rsidRPr="009007B5">
        <w:rPr>
          <w:rFonts w:ascii="Courier New" w:eastAsia="Times New Roman" w:hAnsi="Courier New" w:cs="Courier New"/>
          <w:color w:val="7E7E7E"/>
          <w:sz w:val="18"/>
          <w:szCs w:val="18"/>
        </w:rPr>
        <w:t>, DEC);     // print the value (0 to 1024)</w:t>
      </w:r>
    </w:p>
    <w:p w:rsidR="009007B5" w:rsidRPr="009007B5" w:rsidRDefault="009007B5" w:rsidP="00900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6"/>
          <w:szCs w:val="36"/>
        </w:rPr>
      </w:pPr>
      <w:r w:rsidRPr="009007B5">
        <w:rPr>
          <w:rFonts w:ascii="Courier New" w:eastAsia="Times New Roman" w:hAnsi="Courier New" w:cs="Courier New"/>
          <w:color w:val="000000"/>
          <w:sz w:val="36"/>
          <w:szCs w:val="36"/>
        </w:rPr>
        <w:t>  </w:t>
      </w:r>
      <w:r w:rsidRPr="009007B5">
        <w:rPr>
          <w:rFonts w:ascii="Courier New" w:eastAsia="Times New Roman" w:hAnsi="Courier New" w:cs="Courier New"/>
          <w:color w:val="7E7E7E"/>
          <w:sz w:val="18"/>
          <w:szCs w:val="18"/>
        </w:rPr>
        <w:t>//</w:t>
      </w:r>
      <w:proofErr w:type="spellStart"/>
      <w:proofErr w:type="gramStart"/>
      <w:r w:rsidRPr="009007B5">
        <w:rPr>
          <w:rFonts w:ascii="Courier New" w:eastAsia="Times New Roman" w:hAnsi="Courier New" w:cs="Courier New"/>
          <w:color w:val="7E7E7E"/>
          <w:sz w:val="18"/>
          <w:szCs w:val="18"/>
        </w:rPr>
        <w:t>Serial.println</w:t>
      </w:r>
      <w:proofErr w:type="spellEnd"/>
      <w:r w:rsidRPr="009007B5">
        <w:rPr>
          <w:rFonts w:ascii="Courier New" w:eastAsia="Times New Roman" w:hAnsi="Courier New" w:cs="Courier New"/>
          <w:color w:val="7E7E7E"/>
          <w:sz w:val="18"/>
          <w:szCs w:val="18"/>
        </w:rPr>
        <w:t>(</w:t>
      </w:r>
      <w:proofErr w:type="gramEnd"/>
      <w:r w:rsidRPr="009007B5">
        <w:rPr>
          <w:rFonts w:ascii="Courier New" w:eastAsia="Times New Roman" w:hAnsi="Courier New" w:cs="Courier New"/>
          <w:color w:val="7E7E7E"/>
          <w:sz w:val="18"/>
          <w:szCs w:val="18"/>
        </w:rPr>
        <w:t xml:space="preserve">"");                   // print carriage return  </w:t>
      </w:r>
    </w:p>
    <w:p w:rsidR="009007B5" w:rsidRPr="009007B5" w:rsidRDefault="009007B5" w:rsidP="00900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6"/>
          <w:szCs w:val="36"/>
        </w:rPr>
      </w:pPr>
      <w:r w:rsidRPr="009007B5">
        <w:rPr>
          <w:rFonts w:ascii="Courier New" w:eastAsia="Times New Roman" w:hAnsi="Courier New" w:cs="Courier New"/>
          <w:color w:val="000000"/>
          <w:sz w:val="36"/>
          <w:szCs w:val="36"/>
        </w:rPr>
        <w:t>  </w:t>
      </w:r>
      <w:r w:rsidRPr="009007B5">
        <w:rPr>
          <w:rFonts w:ascii="Courier New" w:eastAsia="Times New Roman" w:hAnsi="Courier New" w:cs="Courier New"/>
          <w:color w:val="7E7E7E"/>
          <w:sz w:val="18"/>
          <w:szCs w:val="18"/>
        </w:rPr>
        <w:t>//</w:t>
      </w:r>
      <w:proofErr w:type="gramStart"/>
      <w:r w:rsidRPr="009007B5">
        <w:rPr>
          <w:rFonts w:ascii="Courier New" w:eastAsia="Times New Roman" w:hAnsi="Courier New" w:cs="Courier New"/>
          <w:color w:val="7E7E7E"/>
          <w:sz w:val="18"/>
          <w:szCs w:val="18"/>
        </w:rPr>
        <w:t>delay(</w:t>
      </w:r>
      <w:proofErr w:type="gramEnd"/>
      <w:r w:rsidRPr="009007B5">
        <w:rPr>
          <w:rFonts w:ascii="Courier New" w:eastAsia="Times New Roman" w:hAnsi="Courier New" w:cs="Courier New"/>
          <w:color w:val="7E7E7E"/>
          <w:sz w:val="18"/>
          <w:szCs w:val="18"/>
        </w:rPr>
        <w:t xml:space="preserve">500);  </w:t>
      </w:r>
    </w:p>
    <w:p w:rsidR="009007B5" w:rsidRPr="009007B5" w:rsidRDefault="009007B5" w:rsidP="00900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6"/>
          <w:szCs w:val="36"/>
        </w:rPr>
      </w:pPr>
      <w:r w:rsidRPr="009007B5">
        <w:rPr>
          <w:rFonts w:ascii="Courier New" w:eastAsia="Times New Roman" w:hAnsi="Courier New" w:cs="Courier New"/>
          <w:color w:val="000000"/>
          <w:sz w:val="36"/>
          <w:szCs w:val="36"/>
        </w:rPr>
        <w:t>}</w:t>
      </w:r>
    </w:p>
    <w:p w:rsidR="009007B5" w:rsidRPr="009007B5" w:rsidRDefault="009007B5" w:rsidP="009007B5">
      <w:pPr>
        <w:rPr>
          <w:sz w:val="32"/>
          <w:szCs w:val="32"/>
        </w:rPr>
      </w:pPr>
    </w:p>
    <w:sectPr w:rsidR="009007B5" w:rsidRPr="009007B5" w:rsidSect="003E387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0A1E19"/>
    <w:multiLevelType w:val="multilevel"/>
    <w:tmpl w:val="3F642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4FA013B"/>
    <w:multiLevelType w:val="multilevel"/>
    <w:tmpl w:val="DE04C3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456204CD"/>
    <w:multiLevelType w:val="multilevel"/>
    <w:tmpl w:val="B7002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proofState w:spelling="clean" w:grammar="clean"/>
  <w:defaultTabStop w:val="720"/>
  <w:characterSpacingControl w:val="doNotCompress"/>
  <w:compat/>
  <w:rsids>
    <w:rsidRoot w:val="00D47547"/>
    <w:rsid w:val="003E082D"/>
    <w:rsid w:val="003E3871"/>
    <w:rsid w:val="009007B5"/>
    <w:rsid w:val="00D4754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3871"/>
  </w:style>
  <w:style w:type="paragraph" w:styleId="Heading2">
    <w:name w:val="heading 2"/>
    <w:basedOn w:val="Normal"/>
    <w:next w:val="Normal"/>
    <w:link w:val="Heading2Char"/>
    <w:uiPriority w:val="9"/>
    <w:semiHidden/>
    <w:unhideWhenUsed/>
    <w:qFormat/>
    <w:rsid w:val="003E082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E082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D4754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47547"/>
    <w:rPr>
      <w:rFonts w:ascii="Times New Roman" w:eastAsia="Times New Roman" w:hAnsi="Times New Roman" w:cs="Times New Roman"/>
      <w:b/>
      <w:bCs/>
      <w:sz w:val="24"/>
      <w:szCs w:val="24"/>
    </w:rPr>
  </w:style>
  <w:style w:type="paragraph" w:customStyle="1" w:styleId="wp-caption-text">
    <w:name w:val="wp-caption-text"/>
    <w:basedOn w:val="Normal"/>
    <w:rsid w:val="00D4754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D475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47547"/>
  </w:style>
  <w:style w:type="character" w:styleId="Hyperlink">
    <w:name w:val="Hyperlink"/>
    <w:basedOn w:val="DefaultParagraphFont"/>
    <w:uiPriority w:val="99"/>
    <w:semiHidden/>
    <w:unhideWhenUsed/>
    <w:rsid w:val="00D47547"/>
    <w:rPr>
      <w:color w:val="0000FF"/>
      <w:u w:val="single"/>
    </w:rPr>
  </w:style>
  <w:style w:type="character" w:styleId="Strong">
    <w:name w:val="Strong"/>
    <w:basedOn w:val="DefaultParagraphFont"/>
    <w:uiPriority w:val="22"/>
    <w:qFormat/>
    <w:rsid w:val="00D47547"/>
    <w:rPr>
      <w:b/>
      <w:bCs/>
    </w:rPr>
  </w:style>
  <w:style w:type="paragraph" w:styleId="BalloonText">
    <w:name w:val="Balloon Text"/>
    <w:basedOn w:val="Normal"/>
    <w:link w:val="BalloonTextChar"/>
    <w:uiPriority w:val="99"/>
    <w:semiHidden/>
    <w:unhideWhenUsed/>
    <w:rsid w:val="00D475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7547"/>
    <w:rPr>
      <w:rFonts w:ascii="Tahoma" w:hAnsi="Tahoma" w:cs="Tahoma"/>
      <w:sz w:val="16"/>
      <w:szCs w:val="16"/>
    </w:rPr>
  </w:style>
  <w:style w:type="character" w:customStyle="1" w:styleId="Heading2Char">
    <w:name w:val="Heading 2 Char"/>
    <w:basedOn w:val="DefaultParagraphFont"/>
    <w:link w:val="Heading2"/>
    <w:uiPriority w:val="9"/>
    <w:semiHidden/>
    <w:rsid w:val="003E082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3E082D"/>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3E082D"/>
    <w:rPr>
      <w:i/>
      <w:iCs/>
    </w:rPr>
  </w:style>
  <w:style w:type="character" w:customStyle="1" w:styleId="kw1">
    <w:name w:val="kw1"/>
    <w:basedOn w:val="DefaultParagraphFont"/>
    <w:rsid w:val="003E082D"/>
  </w:style>
  <w:style w:type="character" w:customStyle="1" w:styleId="nu0">
    <w:name w:val="nu0"/>
    <w:basedOn w:val="DefaultParagraphFont"/>
    <w:rsid w:val="003E082D"/>
  </w:style>
  <w:style w:type="character" w:customStyle="1" w:styleId="de1">
    <w:name w:val="de1"/>
    <w:basedOn w:val="DefaultParagraphFont"/>
    <w:rsid w:val="003E082D"/>
  </w:style>
  <w:style w:type="character" w:customStyle="1" w:styleId="br0">
    <w:name w:val="br0"/>
    <w:basedOn w:val="DefaultParagraphFont"/>
    <w:rsid w:val="003E082D"/>
  </w:style>
  <w:style w:type="paragraph" w:styleId="HTMLPreformatted">
    <w:name w:val="HTML Preformatted"/>
    <w:basedOn w:val="Normal"/>
    <w:link w:val="HTMLPreformattedChar"/>
    <w:uiPriority w:val="99"/>
    <w:semiHidden/>
    <w:unhideWhenUsed/>
    <w:rsid w:val="00900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007B5"/>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784271859">
      <w:bodyDiv w:val="1"/>
      <w:marLeft w:val="0"/>
      <w:marRight w:val="0"/>
      <w:marTop w:val="0"/>
      <w:marBottom w:val="0"/>
      <w:divBdr>
        <w:top w:val="none" w:sz="0" w:space="0" w:color="auto"/>
        <w:left w:val="none" w:sz="0" w:space="0" w:color="auto"/>
        <w:bottom w:val="none" w:sz="0" w:space="0" w:color="auto"/>
        <w:right w:val="none" w:sz="0" w:space="0" w:color="auto"/>
      </w:divBdr>
      <w:divsChild>
        <w:div w:id="671495799">
          <w:marLeft w:val="0"/>
          <w:marRight w:val="0"/>
          <w:marTop w:val="0"/>
          <w:marBottom w:val="360"/>
          <w:divBdr>
            <w:top w:val="none" w:sz="0" w:space="0" w:color="auto"/>
            <w:left w:val="none" w:sz="0" w:space="0" w:color="auto"/>
            <w:bottom w:val="none" w:sz="0" w:space="0" w:color="auto"/>
            <w:right w:val="none" w:sz="0" w:space="0" w:color="auto"/>
          </w:divBdr>
        </w:div>
        <w:div w:id="949704532">
          <w:marLeft w:val="0"/>
          <w:marRight w:val="0"/>
          <w:marTop w:val="0"/>
          <w:marBottom w:val="360"/>
          <w:divBdr>
            <w:top w:val="none" w:sz="0" w:space="0" w:color="auto"/>
            <w:left w:val="none" w:sz="0" w:space="0" w:color="auto"/>
            <w:bottom w:val="none" w:sz="0" w:space="0" w:color="auto"/>
            <w:right w:val="none" w:sz="0" w:space="0" w:color="auto"/>
          </w:divBdr>
        </w:div>
        <w:div w:id="1718817791">
          <w:marLeft w:val="0"/>
          <w:marRight w:val="0"/>
          <w:marTop w:val="0"/>
          <w:marBottom w:val="360"/>
          <w:divBdr>
            <w:top w:val="none" w:sz="0" w:space="0" w:color="auto"/>
            <w:left w:val="none" w:sz="0" w:space="0" w:color="auto"/>
            <w:bottom w:val="none" w:sz="0" w:space="0" w:color="auto"/>
            <w:right w:val="none" w:sz="0" w:space="0" w:color="auto"/>
          </w:divBdr>
        </w:div>
        <w:div w:id="980498807">
          <w:marLeft w:val="0"/>
          <w:marRight w:val="0"/>
          <w:marTop w:val="0"/>
          <w:marBottom w:val="360"/>
          <w:divBdr>
            <w:top w:val="none" w:sz="0" w:space="0" w:color="auto"/>
            <w:left w:val="none" w:sz="0" w:space="0" w:color="auto"/>
            <w:bottom w:val="none" w:sz="0" w:space="0" w:color="auto"/>
            <w:right w:val="none" w:sz="0" w:space="0" w:color="auto"/>
          </w:divBdr>
        </w:div>
        <w:div w:id="670447851">
          <w:marLeft w:val="0"/>
          <w:marRight w:val="0"/>
          <w:marTop w:val="0"/>
          <w:marBottom w:val="360"/>
          <w:divBdr>
            <w:top w:val="none" w:sz="0" w:space="0" w:color="auto"/>
            <w:left w:val="none" w:sz="0" w:space="0" w:color="auto"/>
            <w:bottom w:val="none" w:sz="0" w:space="0" w:color="auto"/>
            <w:right w:val="none" w:sz="0" w:space="0" w:color="auto"/>
          </w:divBdr>
        </w:div>
      </w:divsChild>
    </w:div>
    <w:div w:id="1228614724">
      <w:bodyDiv w:val="1"/>
      <w:marLeft w:val="0"/>
      <w:marRight w:val="0"/>
      <w:marTop w:val="0"/>
      <w:marBottom w:val="0"/>
      <w:divBdr>
        <w:top w:val="none" w:sz="0" w:space="0" w:color="auto"/>
        <w:left w:val="none" w:sz="0" w:space="0" w:color="auto"/>
        <w:bottom w:val="none" w:sz="0" w:space="0" w:color="auto"/>
        <w:right w:val="none" w:sz="0" w:space="0" w:color="auto"/>
      </w:divBdr>
    </w:div>
    <w:div w:id="1467351632">
      <w:bodyDiv w:val="1"/>
      <w:marLeft w:val="0"/>
      <w:marRight w:val="0"/>
      <w:marTop w:val="0"/>
      <w:marBottom w:val="0"/>
      <w:divBdr>
        <w:top w:val="none" w:sz="0" w:space="0" w:color="auto"/>
        <w:left w:val="none" w:sz="0" w:space="0" w:color="auto"/>
        <w:bottom w:val="none" w:sz="0" w:space="0" w:color="auto"/>
        <w:right w:val="none" w:sz="0" w:space="0" w:color="auto"/>
      </w:divBdr>
      <w:divsChild>
        <w:div w:id="1663384867">
          <w:marLeft w:val="621"/>
          <w:marRight w:val="0"/>
          <w:marTop w:val="0"/>
          <w:marBottom w:val="0"/>
          <w:divBdr>
            <w:top w:val="none" w:sz="0" w:space="0" w:color="auto"/>
            <w:left w:val="none" w:sz="0" w:space="0" w:color="auto"/>
            <w:bottom w:val="none" w:sz="0" w:space="0" w:color="auto"/>
            <w:right w:val="none" w:sz="0" w:space="0" w:color="auto"/>
          </w:divBdr>
        </w:div>
        <w:div w:id="1261528426">
          <w:marLeft w:val="621"/>
          <w:marRight w:val="0"/>
          <w:marTop w:val="0"/>
          <w:marBottom w:val="0"/>
          <w:divBdr>
            <w:top w:val="none" w:sz="0" w:space="0" w:color="auto"/>
            <w:left w:val="none" w:sz="0" w:space="0" w:color="auto"/>
            <w:bottom w:val="none" w:sz="0" w:space="0" w:color="auto"/>
            <w:right w:val="none" w:sz="0" w:space="0" w:color="auto"/>
          </w:divBdr>
        </w:div>
        <w:div w:id="1868831902">
          <w:marLeft w:val="0"/>
          <w:marRight w:val="0"/>
          <w:marTop w:val="0"/>
          <w:marBottom w:val="0"/>
          <w:divBdr>
            <w:top w:val="none" w:sz="0" w:space="0" w:color="auto"/>
            <w:left w:val="none" w:sz="0" w:space="0" w:color="auto"/>
            <w:bottom w:val="none" w:sz="0" w:space="0" w:color="auto"/>
            <w:right w:val="none" w:sz="0" w:space="0" w:color="auto"/>
          </w:divBdr>
        </w:div>
      </w:divsChild>
    </w:div>
    <w:div w:id="1622835135">
      <w:bodyDiv w:val="1"/>
      <w:marLeft w:val="0"/>
      <w:marRight w:val="0"/>
      <w:marTop w:val="0"/>
      <w:marBottom w:val="0"/>
      <w:divBdr>
        <w:top w:val="none" w:sz="0" w:space="0" w:color="auto"/>
        <w:left w:val="none" w:sz="0" w:space="0" w:color="auto"/>
        <w:bottom w:val="none" w:sz="0" w:space="0" w:color="auto"/>
        <w:right w:val="none" w:sz="0" w:space="0" w:color="auto"/>
      </w:divBdr>
    </w:div>
    <w:div w:id="1997371079">
      <w:bodyDiv w:val="1"/>
      <w:marLeft w:val="0"/>
      <w:marRight w:val="0"/>
      <w:marTop w:val="0"/>
      <w:marBottom w:val="0"/>
      <w:divBdr>
        <w:top w:val="none" w:sz="0" w:space="0" w:color="auto"/>
        <w:left w:val="none" w:sz="0" w:space="0" w:color="auto"/>
        <w:bottom w:val="none" w:sz="0" w:space="0" w:color="auto"/>
        <w:right w:val="none" w:sz="0" w:space="0" w:color="auto"/>
      </w:divBdr>
      <w:divsChild>
        <w:div w:id="2069259210">
          <w:marLeft w:val="0"/>
          <w:marRight w:val="0"/>
          <w:marTop w:val="0"/>
          <w:marBottom w:val="1050"/>
          <w:divBdr>
            <w:top w:val="single" w:sz="12" w:space="31" w:color="BFBFBF"/>
            <w:left w:val="single" w:sz="12" w:space="31" w:color="BFBFBF"/>
            <w:bottom w:val="single" w:sz="12" w:space="31" w:color="BFBFBF"/>
            <w:right w:val="single" w:sz="12" w:space="31" w:color="BFBFBF"/>
          </w:divBdr>
          <w:divsChild>
            <w:div w:id="839278510">
              <w:marLeft w:val="0"/>
              <w:marRight w:val="0"/>
              <w:marTop w:val="0"/>
              <w:marBottom w:val="150"/>
              <w:divBdr>
                <w:top w:val="none" w:sz="0" w:space="0" w:color="auto"/>
                <w:left w:val="none" w:sz="0" w:space="0" w:color="auto"/>
                <w:bottom w:val="none" w:sz="0" w:space="0" w:color="auto"/>
                <w:right w:val="none" w:sz="0" w:space="0" w:color="auto"/>
              </w:divBdr>
              <w:divsChild>
                <w:div w:id="1617831413">
                  <w:marLeft w:val="0"/>
                  <w:marRight w:val="0"/>
                  <w:marTop w:val="0"/>
                  <w:marBottom w:val="0"/>
                  <w:divBdr>
                    <w:top w:val="none" w:sz="0" w:space="0" w:color="auto"/>
                    <w:left w:val="none" w:sz="0" w:space="0" w:color="auto"/>
                    <w:bottom w:val="none" w:sz="0" w:space="0" w:color="auto"/>
                    <w:right w:val="none" w:sz="0" w:space="0" w:color="auto"/>
                  </w:divBdr>
                  <w:divsChild>
                    <w:div w:id="49252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373787">
              <w:marLeft w:val="0"/>
              <w:marRight w:val="0"/>
              <w:marTop w:val="0"/>
              <w:marBottom w:val="150"/>
              <w:divBdr>
                <w:top w:val="none" w:sz="0" w:space="0" w:color="auto"/>
                <w:left w:val="none" w:sz="0" w:space="0" w:color="auto"/>
                <w:bottom w:val="none" w:sz="0" w:space="0" w:color="auto"/>
                <w:right w:val="none" w:sz="0" w:space="0" w:color="auto"/>
              </w:divBdr>
              <w:divsChild>
                <w:div w:id="856235622">
                  <w:marLeft w:val="0"/>
                  <w:marRight w:val="0"/>
                  <w:marTop w:val="0"/>
                  <w:marBottom w:val="0"/>
                  <w:divBdr>
                    <w:top w:val="none" w:sz="0" w:space="0" w:color="auto"/>
                    <w:left w:val="none" w:sz="0" w:space="0" w:color="auto"/>
                    <w:bottom w:val="none" w:sz="0" w:space="0" w:color="auto"/>
                    <w:right w:val="none" w:sz="0" w:space="0" w:color="auto"/>
                  </w:divBdr>
                  <w:divsChild>
                    <w:div w:id="96654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927527">
          <w:marLeft w:val="600"/>
          <w:marRight w:val="600"/>
          <w:marTop w:val="600"/>
          <w:marBottom w:val="6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myroboshop.com/product.php?id=MRBS137" TargetMode="External"/><Relationship Id="rId13" Type="http://schemas.openxmlformats.org/officeDocument/2006/relationships/image" Target="media/image1.jpeg"/><Relationship Id="rId18" Type="http://schemas.openxmlformats.org/officeDocument/2006/relationships/hyperlink" Target="http://www.learningaboutelectronics.com/Articles/How-to-connect-a-single-pole-double-throw-relay-in-a-circuit" TargetMode="External"/><Relationship Id="rId26" Type="http://schemas.openxmlformats.org/officeDocument/2006/relationships/hyperlink" Target="http://howtomechatronics.com/recommends/arduino-mega-board/" TargetMode="External"/><Relationship Id="rId39" Type="http://schemas.openxmlformats.org/officeDocument/2006/relationships/image" Target="media/image17.jpeg"/><Relationship Id="rId3" Type="http://schemas.openxmlformats.org/officeDocument/2006/relationships/settings" Target="settings.xml"/><Relationship Id="rId21" Type="http://schemas.openxmlformats.org/officeDocument/2006/relationships/image" Target="media/image4.jpeg"/><Relationship Id="rId34" Type="http://schemas.openxmlformats.org/officeDocument/2006/relationships/hyperlink" Target="http://www.instructables.com/file/F87P9PCHLSHJAAN/" TargetMode="External"/><Relationship Id="rId7" Type="http://schemas.openxmlformats.org/officeDocument/2006/relationships/hyperlink" Target="http://diyhacking.com/make-arduino-board-and-bootload/" TargetMode="External"/><Relationship Id="rId12" Type="http://schemas.openxmlformats.org/officeDocument/2006/relationships/hyperlink" Target="http://301o583r8shhildde3s0vcnh.wpengine.netdna-cdn.com/wp-content/uploads/2014/11/LDRblock.jpg" TargetMode="External"/><Relationship Id="rId17" Type="http://schemas.openxmlformats.org/officeDocument/2006/relationships/image" Target="media/image3.png"/><Relationship Id="rId25" Type="http://schemas.openxmlformats.org/officeDocument/2006/relationships/hyperlink" Target="http://howtomechatronics.com/recommends/2-channel-relay-module-optocoupler-protection-bg/" TargetMode="External"/><Relationship Id="rId33" Type="http://schemas.openxmlformats.org/officeDocument/2006/relationships/hyperlink" Target="http://www.instructables.com/file/FZHG4XGHLSHHBWK/" TargetMode="External"/><Relationship Id="rId38" Type="http://schemas.openxmlformats.org/officeDocument/2006/relationships/image" Target="media/image16.jpeg"/><Relationship Id="rId2" Type="http://schemas.openxmlformats.org/officeDocument/2006/relationships/styles" Target="styles.xml"/><Relationship Id="rId16" Type="http://schemas.openxmlformats.org/officeDocument/2006/relationships/hyperlink" Target="http://301o583r8shhildde3s0vcnh.wpengine.netdna-cdn.com/wp-content/uploads/2014/11/serialMonitor.png" TargetMode="External"/><Relationship Id="rId20" Type="http://schemas.openxmlformats.org/officeDocument/2006/relationships/hyperlink" Target="http://301o583r8shhildde3s0vcnh.wpengine.netdna-cdn.com/wp-content/uploads/2014/10/NoMoreDarkness-min.jpg" TargetMode="External"/><Relationship Id="rId29" Type="http://schemas.openxmlformats.org/officeDocument/2006/relationships/image" Target="media/image10.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robokits.co.in/shop/index.php?main_page=product_info&amp;cPath=6_72&amp;products_id=388" TargetMode="External"/><Relationship Id="rId11" Type="http://schemas.openxmlformats.org/officeDocument/2006/relationships/hyperlink" Target="http://en.wikipedia.org/wiki/Photoresistor" TargetMode="External"/><Relationship Id="rId24" Type="http://schemas.openxmlformats.org/officeDocument/2006/relationships/image" Target="media/image7.jpeg"/><Relationship Id="rId32" Type="http://schemas.openxmlformats.org/officeDocument/2006/relationships/image" Target="media/image13.jpeg"/><Relationship Id="rId37" Type="http://schemas.openxmlformats.org/officeDocument/2006/relationships/image" Target="media/image15.jpeg"/><Relationship Id="rId40" Type="http://schemas.openxmlformats.org/officeDocument/2006/relationships/fontTable" Target="fontTable.xml"/><Relationship Id="rId5" Type="http://schemas.openxmlformats.org/officeDocument/2006/relationships/hyperlink" Target="https://www.kitronik.co.uk/blog/how-an-ldr-light-dependent-resistor-works/" TargetMode="External"/><Relationship Id="rId15" Type="http://schemas.openxmlformats.org/officeDocument/2006/relationships/image" Target="media/image2.jpeg"/><Relationship Id="rId23" Type="http://schemas.openxmlformats.org/officeDocument/2006/relationships/image" Target="media/image6.jpeg"/><Relationship Id="rId28" Type="http://schemas.openxmlformats.org/officeDocument/2006/relationships/image" Target="media/image9.png"/><Relationship Id="rId36" Type="http://schemas.openxmlformats.org/officeDocument/2006/relationships/hyperlink" Target="http://www.hobbytronics.co.uk/ldr" TargetMode="External"/><Relationship Id="rId10" Type="http://schemas.openxmlformats.org/officeDocument/2006/relationships/hyperlink" Target="http://arduino.cc/en/main/software" TargetMode="External"/><Relationship Id="rId19" Type="http://schemas.openxmlformats.org/officeDocument/2006/relationships/hyperlink" Target="https://www.controlanything.com/Relay/Device/RELAY_LOGIC" TargetMode="External"/><Relationship Id="rId31" Type="http://schemas.openxmlformats.org/officeDocument/2006/relationships/image" Target="media/image12.jpeg"/><Relationship Id="rId4" Type="http://schemas.openxmlformats.org/officeDocument/2006/relationships/webSettings" Target="webSettings.xml"/><Relationship Id="rId9" Type="http://schemas.openxmlformats.org/officeDocument/2006/relationships/hyperlink" Target="http://www.tenettech.com/product/1655/relay-spdt-sealed" TargetMode="External"/><Relationship Id="rId14" Type="http://schemas.openxmlformats.org/officeDocument/2006/relationships/hyperlink" Target="http://301o583r8shhildde3s0vcnh.wpengine.netdna-cdn.com/wp-content/uploads/2014/10/ConnLDR-min.jpg" TargetMode="External"/><Relationship Id="rId22" Type="http://schemas.openxmlformats.org/officeDocument/2006/relationships/image" Target="media/image5.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28</Pages>
  <Words>2525</Words>
  <Characters>14395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CONSTANCE CBSS</dc:creator>
  <cp:lastModifiedBy>CONSTANCE CBSS</cp:lastModifiedBy>
  <cp:revision>2</cp:revision>
  <dcterms:created xsi:type="dcterms:W3CDTF">2016-03-16T02:08:00Z</dcterms:created>
  <dcterms:modified xsi:type="dcterms:W3CDTF">2016-03-16T02:26:00Z</dcterms:modified>
</cp:coreProperties>
</file>